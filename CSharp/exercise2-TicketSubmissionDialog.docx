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3C82CC" w14:textId="77777777" w:rsidR="00E62042" w:rsidRPr="006E4DA3" w:rsidRDefault="00E62042" w:rsidP="006E4DA3">
      <w:pPr>
        <w:widowControl/>
        <w:spacing w:line="192" w:lineRule="auto"/>
        <w:jc w:val="left"/>
        <w:outlineLvl w:val="1"/>
        <w:rPr>
          <w:rFonts w:ascii="メイリオ" w:eastAsia="メイリオ" w:hAnsi="メイリオ" w:cs="メイリオ"/>
          <w:b/>
          <w:bCs/>
          <w:color w:val="24292E"/>
          <w:kern w:val="36"/>
          <w:sz w:val="48"/>
          <w:szCs w:val="48"/>
        </w:rPr>
      </w:pPr>
      <w:r w:rsidRPr="006E4DA3">
        <w:rPr>
          <w:rFonts w:ascii="メイリオ" w:eastAsia="メイリオ" w:hAnsi="メイリオ" w:cs="メイリオ" w:hint="eastAsia"/>
          <w:b/>
          <w:bCs/>
          <w:color w:val="24292E"/>
          <w:sz w:val="48"/>
          <w:szCs w:val="48"/>
        </w:rPr>
        <w:t>演習 2: ボットによるヘルプ デスク チケットの送信 (C#)</w:t>
      </w:r>
    </w:p>
    <w:p w14:paraId="223C82CD" w14:textId="77777777" w:rsidR="00E62042" w:rsidRPr="006E4DA3" w:rsidRDefault="00E62042" w:rsidP="006E4DA3">
      <w:pPr>
        <w:widowControl/>
        <w:spacing w:line="192" w:lineRule="auto"/>
        <w:jc w:val="left"/>
        <w:outlineLvl w:val="2"/>
        <w:rPr>
          <w:rFonts w:ascii="メイリオ" w:eastAsia="メイリオ" w:hAnsi="メイリオ" w:cs="メイリオ"/>
          <w:b/>
          <w:bCs/>
          <w:color w:val="24292E"/>
          <w:kern w:val="0"/>
          <w:sz w:val="36"/>
          <w:szCs w:val="36"/>
        </w:rPr>
      </w:pPr>
      <w:r w:rsidRPr="006E4DA3">
        <w:rPr>
          <w:rFonts w:ascii="メイリオ" w:eastAsia="メイリオ" w:hAnsi="メイリオ" w:cs="メイリオ" w:hint="eastAsia"/>
          <w:b/>
          <w:bCs/>
          <w:color w:val="24292E"/>
          <w:sz w:val="36"/>
          <w:szCs w:val="36"/>
        </w:rPr>
        <w:t>概要</w:t>
      </w:r>
    </w:p>
    <w:p w14:paraId="223C82CE" w14:textId="77777777" w:rsidR="00E62042" w:rsidRPr="006E4DA3" w:rsidRDefault="00E62042" w:rsidP="006E4DA3">
      <w:pPr>
        <w:widowControl/>
        <w:spacing w:after="150" w:line="192" w:lineRule="auto"/>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color w:val="24292E"/>
          <w:szCs w:val="21"/>
        </w:rPr>
        <w:t>この演習では、ボットに会話機能を追加して、ヘルプ デスク チケットの作成をユーザーに案内する方法を学習します。</w:t>
      </w:r>
    </w:p>
    <w:p w14:paraId="223C82CF" w14:textId="77777777" w:rsidR="00E62042" w:rsidRPr="006E4DA3" w:rsidRDefault="009054E2" w:rsidP="006E4DA3">
      <w:pPr>
        <w:widowControl/>
        <w:spacing w:after="150" w:line="192" w:lineRule="auto"/>
        <w:jc w:val="left"/>
        <w:rPr>
          <w:rFonts w:ascii="メイリオ" w:eastAsia="メイリオ" w:hAnsi="メイリオ" w:cs="メイリオ"/>
          <w:color w:val="24292E"/>
          <w:kern w:val="0"/>
          <w:szCs w:val="21"/>
        </w:rPr>
      </w:pPr>
      <w:hyperlink r:id="rId7" w:history="1">
        <w:r w:rsidR="00E62042" w:rsidRPr="006E4DA3">
          <w:rPr>
            <w:rFonts w:ascii="メイリオ" w:eastAsia="メイリオ" w:hAnsi="メイリオ" w:cs="メイリオ" w:hint="eastAsia"/>
            <w:color w:val="0366D6"/>
            <w:szCs w:val="21"/>
          </w:rPr>
          <w:t>こちらのフォルダー</w:t>
        </w:r>
      </w:hyperlink>
      <w:r w:rsidR="00E62042" w:rsidRPr="006E4DA3">
        <w:rPr>
          <w:rFonts w:ascii="メイリオ" w:eastAsia="メイリオ" w:hAnsi="メイリオ" w:cs="メイリオ" w:hint="eastAsia"/>
          <w:color w:val="24292E"/>
          <w:szCs w:val="21"/>
        </w:rPr>
        <w:t>内には、この演習のステップの完了結果として得られるコードを含むソリューションが入っています。このソリューションは、演習を進めるにあたってさらにヒントが必要な場合に、ガイダンスとして使用できます。</w:t>
      </w:r>
    </w:p>
    <w:p w14:paraId="223C82D0" w14:textId="77777777" w:rsidR="00E62042" w:rsidRPr="006E4DA3" w:rsidRDefault="00E62042" w:rsidP="006E4DA3">
      <w:pPr>
        <w:widowControl/>
        <w:spacing w:line="192" w:lineRule="auto"/>
        <w:jc w:val="left"/>
        <w:outlineLvl w:val="2"/>
        <w:rPr>
          <w:rFonts w:ascii="メイリオ" w:eastAsia="メイリオ" w:hAnsi="メイリオ" w:cs="メイリオ"/>
          <w:b/>
          <w:bCs/>
          <w:color w:val="24292E"/>
          <w:kern w:val="0"/>
          <w:sz w:val="36"/>
          <w:szCs w:val="36"/>
        </w:rPr>
      </w:pPr>
      <w:r w:rsidRPr="006E4DA3">
        <w:rPr>
          <w:rFonts w:ascii="メイリオ" w:eastAsia="メイリオ" w:hAnsi="メイリオ" w:cs="メイリオ" w:hint="eastAsia"/>
          <w:b/>
          <w:bCs/>
          <w:color w:val="24292E"/>
          <w:sz w:val="36"/>
          <w:szCs w:val="36"/>
        </w:rPr>
        <w:t>前提条件</w:t>
      </w:r>
    </w:p>
    <w:p w14:paraId="223C82D1" w14:textId="77777777" w:rsidR="00E62042" w:rsidRPr="006E4DA3" w:rsidRDefault="00E62042" w:rsidP="006E4DA3">
      <w:pPr>
        <w:widowControl/>
        <w:spacing w:after="150" w:line="192" w:lineRule="auto"/>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color w:val="24292E"/>
          <w:szCs w:val="21"/>
        </w:rPr>
        <w:t>この演習を完了するには、以下のソフトウェアが必要です。</w:t>
      </w:r>
    </w:p>
    <w:p w14:paraId="223C82D2" w14:textId="77777777" w:rsidR="00E62042" w:rsidRPr="006E4DA3" w:rsidRDefault="009054E2" w:rsidP="006E4DA3">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8" w:history="1">
        <w:r w:rsidR="00624805" w:rsidRPr="006E4DA3">
          <w:rPr>
            <w:rFonts w:ascii="メイリオ" w:eastAsia="メイリオ" w:hAnsi="メイリオ" w:cs="メイリオ" w:hint="eastAsia"/>
            <w:color w:val="0366D6"/>
            <w:szCs w:val="21"/>
          </w:rPr>
          <w:t>Visual Studio 2017 Community</w:t>
        </w:r>
      </w:hyperlink>
      <w:r w:rsidR="00624805" w:rsidRPr="006E4DA3">
        <w:rPr>
          <w:rFonts w:ascii="メイリオ" w:eastAsia="メイリオ" w:hAnsi="メイリオ" w:cs="メイリオ" w:hint="eastAsia"/>
          <w:color w:val="24292E"/>
          <w:szCs w:val="21"/>
        </w:rPr>
        <w:t xml:space="preserve"> 以上</w:t>
      </w:r>
    </w:p>
    <w:p w14:paraId="223C82D3" w14:textId="77777777" w:rsidR="00E62042" w:rsidRPr="006E4DA3" w:rsidRDefault="009054E2" w:rsidP="006E4DA3">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9" w:history="1">
        <w:r w:rsidR="00E62042" w:rsidRPr="006E4DA3">
          <w:rPr>
            <w:rFonts w:ascii="メイリオ" w:eastAsia="メイリオ" w:hAnsi="メイリオ" w:cs="メイリオ" w:hint="eastAsia"/>
            <w:color w:val="0366D6"/>
            <w:szCs w:val="21"/>
          </w:rPr>
          <w:t>Bot Framework Emulator</w:t>
        </w:r>
      </w:hyperlink>
      <w:r w:rsidR="00E62042" w:rsidRPr="006E4DA3">
        <w:rPr>
          <w:rFonts w:ascii="メイリオ" w:eastAsia="メイリオ" w:hAnsi="メイリオ" w:cs="メイリオ" w:hint="eastAsia"/>
          <w:color w:val="24292E"/>
          <w:szCs w:val="21"/>
        </w:rPr>
        <w:t xml:space="preserve"> (</w:t>
      </w:r>
      <w:r w:rsidR="00E62042" w:rsidRPr="006E4DA3">
        <w:rPr>
          <w:rFonts w:ascii="メイリオ" w:eastAsia="メイリオ" w:hAnsi="メイリオ" w:cs="メイリオ" w:hint="eastAsia"/>
          <w:color w:val="24292E"/>
          <w:sz w:val="18"/>
          <w:szCs w:val="18"/>
        </w:rPr>
        <w:t>en-US</w:t>
      </w:r>
      <w:r w:rsidR="00E62042" w:rsidRPr="006E4DA3">
        <w:rPr>
          <w:rFonts w:ascii="メイリオ" w:eastAsia="メイリオ" w:hAnsi="メイリオ" w:cs="メイリオ" w:hint="eastAsia"/>
          <w:color w:val="24292E"/>
          <w:szCs w:val="21"/>
        </w:rPr>
        <w:t xml:space="preserve"> ロケールで構成されていることを確認してください)</w:t>
      </w:r>
    </w:p>
    <w:p w14:paraId="223C82D4" w14:textId="77777777" w:rsidR="00E62042" w:rsidRPr="006E4DA3" w:rsidRDefault="00E62042" w:rsidP="006E4DA3">
      <w:pPr>
        <w:widowControl/>
        <w:spacing w:line="192" w:lineRule="auto"/>
        <w:jc w:val="left"/>
        <w:outlineLvl w:val="2"/>
        <w:rPr>
          <w:rFonts w:ascii="メイリオ" w:eastAsia="メイリオ" w:hAnsi="メイリオ" w:cs="メイリオ"/>
          <w:b/>
          <w:bCs/>
          <w:color w:val="24292E"/>
          <w:kern w:val="0"/>
          <w:sz w:val="36"/>
          <w:szCs w:val="36"/>
        </w:rPr>
      </w:pPr>
      <w:r w:rsidRPr="006E4DA3">
        <w:rPr>
          <w:rFonts w:ascii="メイリオ" w:eastAsia="メイリオ" w:hAnsi="メイリオ" w:cs="メイリオ" w:hint="eastAsia"/>
          <w:b/>
          <w:bCs/>
          <w:color w:val="24292E"/>
          <w:sz w:val="36"/>
          <w:szCs w:val="36"/>
        </w:rPr>
        <w:t>タスク 1: ボットへの会話の追加</w:t>
      </w:r>
    </w:p>
    <w:p w14:paraId="223C82D5" w14:textId="77777777" w:rsidR="00E62042" w:rsidRPr="006E4DA3" w:rsidRDefault="00E62042" w:rsidP="006E4DA3">
      <w:pPr>
        <w:widowControl/>
        <w:spacing w:after="150" w:line="192" w:lineRule="auto"/>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color w:val="24292E"/>
          <w:szCs w:val="21"/>
        </w:rPr>
        <w:t>このタスクでは、ボット コードを変更して、いくつかアクションを実行する前に、ユーザーに一連の質問をします。</w:t>
      </w:r>
    </w:p>
    <w:p w14:paraId="223C82D6" w14:textId="77777777" w:rsidR="00E62042" w:rsidRPr="006E4DA3" w:rsidRDefault="00E62042" w:rsidP="006E4DA3">
      <w:pPr>
        <w:widowControl/>
        <w:numPr>
          <w:ilvl w:val="0"/>
          <w:numId w:val="2"/>
        </w:numPr>
        <w:spacing w:after="150" w:line="192" w:lineRule="auto"/>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color w:val="24292E"/>
          <w:szCs w:val="21"/>
        </w:rPr>
        <w:t>前の演習から得られたソリューションを開きます。または、</w:t>
      </w:r>
      <w:hyperlink r:id="rId10" w:history="1">
        <w:r w:rsidRPr="006E4DA3">
          <w:rPr>
            <w:rFonts w:ascii="メイリオ" w:eastAsia="メイリオ" w:hAnsi="メイリオ" w:cs="メイリオ" w:hint="eastAsia"/>
            <w:color w:val="0366D6"/>
            <w:szCs w:val="21"/>
          </w:rPr>
          <w:t>exercise1-EchoBot</w:t>
        </w:r>
      </w:hyperlink>
      <w:r w:rsidRPr="006E4DA3">
        <w:rPr>
          <w:rFonts w:ascii="メイリオ" w:eastAsia="メイリオ" w:hAnsi="メイリオ" w:cs="メイリオ" w:hint="eastAsia"/>
          <w:color w:val="24292E"/>
          <w:szCs w:val="21"/>
        </w:rPr>
        <w:t xml:space="preserve"> フォルダーからソリューションを開くこともできます。</w:t>
      </w:r>
    </w:p>
    <w:p w14:paraId="223C82D7" w14:textId="77777777" w:rsidR="00E62042" w:rsidRPr="006E4DA3" w:rsidRDefault="00E62042" w:rsidP="006E4DA3">
      <w:pPr>
        <w:widowControl/>
        <w:numPr>
          <w:ilvl w:val="0"/>
          <w:numId w:val="2"/>
        </w:numPr>
        <w:spacing w:after="150" w:line="192" w:lineRule="auto"/>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b/>
          <w:bCs/>
          <w:color w:val="24292E"/>
          <w:szCs w:val="21"/>
        </w:rPr>
        <w:t>Dialogs\RootDialog.cs</w:t>
      </w:r>
      <w:r w:rsidRPr="006E4DA3">
        <w:rPr>
          <w:rFonts w:ascii="メイリオ" w:eastAsia="メイリオ" w:hAnsi="メイリオ" w:cs="メイリオ" w:hint="eastAsia"/>
          <w:color w:val="24292E"/>
          <w:szCs w:val="21"/>
        </w:rPr>
        <w:t xml:space="preserve">  ファイルを開きます。</w:t>
      </w:r>
    </w:p>
    <w:p w14:paraId="223C82D8" w14:textId="77777777" w:rsidR="00E62042" w:rsidRPr="006E4DA3" w:rsidRDefault="00E62042" w:rsidP="006E4DA3">
      <w:pPr>
        <w:widowControl/>
        <w:numPr>
          <w:ilvl w:val="0"/>
          <w:numId w:val="2"/>
        </w:numPr>
        <w:spacing w:after="150" w:line="192" w:lineRule="auto"/>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color w:val="24292E"/>
          <w:szCs w:val="21"/>
        </w:rPr>
        <w:t>以下の変数を、</w:t>
      </w:r>
      <w:r w:rsidRPr="006E4DA3">
        <w:rPr>
          <w:rFonts w:ascii="メイリオ" w:eastAsia="メイリオ" w:hAnsi="メイリオ" w:cs="メイリオ" w:hint="eastAsia"/>
          <w:color w:val="24292E"/>
          <w:sz w:val="18"/>
          <w:szCs w:val="18"/>
        </w:rPr>
        <w:t>RootDialog</w:t>
      </w:r>
      <w:r w:rsidRPr="006E4DA3">
        <w:rPr>
          <w:rFonts w:ascii="メイリオ" w:eastAsia="メイリオ" w:hAnsi="メイリオ" w:cs="メイリオ" w:hint="eastAsia"/>
          <w:color w:val="24292E"/>
          <w:szCs w:val="21"/>
        </w:rPr>
        <w:t xml:space="preserve"> クラスの先頭に追加します。この変数は、のちほどユーザーの回答を保存するために使用します。</w:t>
      </w:r>
    </w:p>
    <w:p w14:paraId="223C82D9"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0" w:author="Ayako Omori" w:date="2017-06-26T09:08:00Z">
          <w:pPr>
            <w:widowControl/>
            <w:numPr>
              <w:numId w:val="2"/>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D73A49"/>
          <w:sz w:val="18"/>
          <w:szCs w:val="18"/>
          <w:lang w:val="en"/>
        </w:rPr>
        <w:t>private</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string</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category</w:t>
      </w:r>
      <w:r w:rsidRPr="006E4DA3">
        <w:rPr>
          <w:rFonts w:ascii="メイリオ" w:eastAsia="メイリオ" w:hAnsi="メイリオ" w:cs="メイリオ" w:hint="eastAsia"/>
          <w:color w:val="24292E"/>
          <w:sz w:val="18"/>
          <w:szCs w:val="18"/>
          <w:lang w:val="en"/>
        </w:rPr>
        <w:t>;</w:t>
      </w:r>
    </w:p>
    <w:p w14:paraId="223C82DA" w14:textId="530ACD29" w:rsidR="00E62042" w:rsidDel="009E505D"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del w:id="1" w:author="Ayako Omori" w:date="2017-06-26T09:18:00Z"/>
          <w:rFonts w:ascii="メイリオ" w:eastAsia="メイリオ" w:hAnsi="メイリオ" w:cs="メイリオ"/>
          <w:color w:val="D73A49"/>
          <w:sz w:val="18"/>
          <w:szCs w:val="18"/>
          <w:lang w:val="en"/>
        </w:rPr>
        <w:pPrChange w:id="2" w:author="Ayako Omori" w:date="2017-06-26T09:18:00Z">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pPr>
        </w:pPrChange>
      </w:pPr>
      <w:r w:rsidRPr="006E4DA3">
        <w:rPr>
          <w:rFonts w:ascii="メイリオ" w:eastAsia="メイリオ" w:hAnsi="メイリオ" w:cs="メイリオ" w:hint="eastAsia"/>
          <w:color w:val="D73A49"/>
          <w:sz w:val="18"/>
          <w:szCs w:val="18"/>
          <w:lang w:val="en"/>
        </w:rPr>
        <w:t>private</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string</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severity</w:t>
      </w:r>
      <w:r w:rsidRPr="006E4DA3">
        <w:rPr>
          <w:rFonts w:ascii="メイリオ" w:eastAsia="メイリオ" w:hAnsi="メイリオ" w:cs="メイリオ" w:hint="eastAsia"/>
          <w:color w:val="24292E"/>
          <w:sz w:val="18"/>
          <w:szCs w:val="18"/>
          <w:lang w:val="en"/>
        </w:rPr>
        <w:t>;</w:t>
      </w:r>
    </w:p>
    <w:p w14:paraId="606D7E07" w14:textId="77777777" w:rsidR="009E505D" w:rsidRPr="006E4DA3" w:rsidRDefault="009E50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ins w:id="3" w:author="Ayako Omori" w:date="2017-06-26T09:18:00Z"/>
          <w:rFonts w:ascii="メイリオ" w:eastAsia="メイリオ" w:hAnsi="メイリオ" w:cs="メイリオ"/>
          <w:color w:val="24292E"/>
          <w:kern w:val="0"/>
          <w:sz w:val="18"/>
          <w:szCs w:val="18"/>
        </w:rPr>
        <w:pPrChange w:id="4" w:author="Ayako Omori" w:date="2017-06-26T09:08:00Z">
          <w:pPr>
            <w:widowControl/>
            <w:numPr>
              <w:numId w:val="2"/>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p>
    <w:p w14:paraId="223C82DB"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5" w:author="Ayako Omori" w:date="2017-06-26T09:18:00Z">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pPr>
        </w:pPrChange>
      </w:pPr>
      <w:r w:rsidRPr="006E4DA3">
        <w:rPr>
          <w:rFonts w:ascii="メイリオ" w:eastAsia="メイリオ" w:hAnsi="メイリオ" w:cs="メイリオ" w:hint="eastAsia"/>
          <w:color w:val="D73A49"/>
          <w:sz w:val="18"/>
          <w:szCs w:val="18"/>
          <w:lang w:val="en"/>
        </w:rPr>
        <w:t>private</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string</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description</w:t>
      </w:r>
      <w:r w:rsidRPr="006E4DA3">
        <w:rPr>
          <w:rFonts w:ascii="メイリオ" w:eastAsia="メイリオ" w:hAnsi="メイリオ" w:cs="メイリオ" w:hint="eastAsia"/>
          <w:color w:val="24292E"/>
          <w:sz w:val="18"/>
          <w:szCs w:val="18"/>
          <w:lang w:val="en"/>
        </w:rPr>
        <w:t>;</w:t>
      </w:r>
    </w:p>
    <w:p w14:paraId="223C82DC" w14:textId="77777777" w:rsidR="00E62042" w:rsidRPr="006E4DA3" w:rsidRDefault="00E62042" w:rsidP="009E505D">
      <w:pPr>
        <w:widowControl/>
        <w:numPr>
          <w:ilvl w:val="0"/>
          <w:numId w:val="2"/>
        </w:numPr>
        <w:spacing w:after="150" w:line="192" w:lineRule="auto"/>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color w:val="24292E"/>
          <w:sz w:val="18"/>
          <w:szCs w:val="18"/>
        </w:rPr>
        <w:t>MessageReceivedAsync</w:t>
      </w:r>
      <w:r w:rsidRPr="006E4DA3">
        <w:rPr>
          <w:rFonts w:ascii="メイリオ" w:eastAsia="メイリオ" w:hAnsi="メイリオ" w:cs="メイリオ" w:hint="eastAsia"/>
          <w:color w:val="24292E"/>
          <w:szCs w:val="21"/>
        </w:rPr>
        <w:t xml:space="preserve"> メソッドを次のコードで置き換えます。</w:t>
      </w:r>
    </w:p>
    <w:p w14:paraId="223C82DD"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6" w:author="Ayako Omori" w:date="2017-06-26T09:18:00Z">
          <w:pPr>
            <w:widowControl/>
            <w:numPr>
              <w:numId w:val="2"/>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D73A49"/>
          <w:sz w:val="18"/>
          <w:szCs w:val="18"/>
          <w:lang w:val="en"/>
        </w:rPr>
        <w:t>public</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async</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Task</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MessageReceivedAsync</w:t>
      </w:r>
      <w:r w:rsidRPr="006E4DA3">
        <w:rPr>
          <w:rFonts w:ascii="メイリオ" w:eastAsia="メイリオ" w:hAnsi="メイリオ" w:cs="メイリオ" w:hint="eastAsia"/>
          <w:color w:val="24292E"/>
          <w:sz w:val="18"/>
          <w:szCs w:val="18"/>
          <w:lang w:val="en"/>
        </w:rPr>
        <w:t>(</w:t>
      </w:r>
      <w:r w:rsidRPr="006E4DA3">
        <w:rPr>
          <w:rFonts w:ascii="メイリオ" w:eastAsia="メイリオ" w:hAnsi="メイリオ" w:cs="メイリオ" w:hint="eastAsia"/>
          <w:color w:val="6F42C1"/>
          <w:sz w:val="18"/>
          <w:szCs w:val="18"/>
          <w:lang w:val="en"/>
        </w:rPr>
        <w:t>IDialogContext</w:t>
      </w:r>
      <w:r w:rsidRPr="006E4DA3">
        <w:rPr>
          <w:rFonts w:ascii="メイリオ" w:eastAsia="メイリオ" w:hAnsi="メイリオ" w:cs="メイリオ" w:hint="eastAsia"/>
          <w:color w:val="24292E"/>
          <w:sz w:val="18"/>
          <w:szCs w:val="18"/>
          <w:lang w:val="en"/>
        </w:rPr>
        <w:t xml:space="preserve"> context, </w:t>
      </w:r>
      <w:r w:rsidRPr="006E4DA3">
        <w:rPr>
          <w:rFonts w:ascii="メイリオ" w:eastAsia="メイリオ" w:hAnsi="メイリオ" w:cs="メイリオ" w:hint="eastAsia"/>
          <w:color w:val="6F42C1"/>
          <w:sz w:val="18"/>
          <w:szCs w:val="18"/>
          <w:lang w:val="en"/>
        </w:rPr>
        <w:t>IAwaitable</w:t>
      </w:r>
      <w:r w:rsidRPr="006E4DA3">
        <w:rPr>
          <w:rFonts w:ascii="メイリオ" w:eastAsia="メイリオ" w:hAnsi="メイリオ" w:cs="メイリオ" w:hint="eastAsia"/>
          <w:color w:val="24292E"/>
          <w:sz w:val="18"/>
          <w:szCs w:val="18"/>
          <w:lang w:val="en"/>
        </w:rPr>
        <w:t>&lt;</w:t>
      </w:r>
      <w:r w:rsidRPr="006E4DA3">
        <w:rPr>
          <w:rFonts w:ascii="メイリオ" w:eastAsia="メイリオ" w:hAnsi="メイリオ" w:cs="メイリオ" w:hint="eastAsia"/>
          <w:color w:val="6F42C1"/>
          <w:sz w:val="18"/>
          <w:szCs w:val="18"/>
          <w:lang w:val="en"/>
        </w:rPr>
        <w:t>IMessageActivity</w:t>
      </w:r>
      <w:r w:rsidRPr="006E4DA3">
        <w:rPr>
          <w:rFonts w:ascii="メイリオ" w:eastAsia="メイリオ" w:hAnsi="メイリオ" w:cs="メイリオ" w:hint="eastAsia"/>
          <w:color w:val="24292E"/>
          <w:sz w:val="18"/>
          <w:szCs w:val="18"/>
          <w:lang w:val="en"/>
        </w:rPr>
        <w:t>&gt; argument)</w:t>
      </w:r>
    </w:p>
    <w:p w14:paraId="223C82DE"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7" w:author="Ayako Omori" w:date="2017-06-26T09:18:00Z">
          <w:pPr>
            <w:widowControl/>
            <w:numPr>
              <w:numId w:val="2"/>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w:t>
      </w:r>
    </w:p>
    <w:p w14:paraId="223C82DF"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8" w:author="Ayako Omori" w:date="2017-06-26T09:18:00Z">
          <w:pPr>
            <w:widowControl/>
            <w:numPr>
              <w:numId w:val="2"/>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var</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 xml:space="preserve">message </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await</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argument</w:t>
      </w:r>
      <w:r w:rsidRPr="006E4DA3">
        <w:rPr>
          <w:rFonts w:ascii="メイリオ" w:eastAsia="メイリオ" w:hAnsi="メイリオ" w:cs="メイリオ" w:hint="eastAsia"/>
          <w:color w:val="24292E"/>
          <w:sz w:val="18"/>
          <w:szCs w:val="18"/>
          <w:lang w:val="en"/>
        </w:rPr>
        <w:t>;</w:t>
      </w:r>
    </w:p>
    <w:p w14:paraId="223C82E0"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9" w:author="Ayako Omori" w:date="2017-06-26T09:18:00Z">
          <w:pPr>
            <w:widowControl/>
            <w:numPr>
              <w:numId w:val="2"/>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await</w:t>
      </w:r>
      <w:r w:rsidRPr="006E4DA3">
        <w:rPr>
          <w:rFonts w:ascii="メイリオ" w:eastAsia="メイリオ" w:hAnsi="メイリオ" w:cs="メイリオ" w:hint="eastAsia"/>
          <w:color w:val="24292E"/>
          <w:sz w:val="18"/>
          <w:szCs w:val="18"/>
          <w:lang w:val="en"/>
        </w:rPr>
        <w:t xml:space="preserve"> context.PostAsync(</w:t>
      </w:r>
      <w:r w:rsidRPr="006E4DA3">
        <w:rPr>
          <w:rFonts w:ascii="メイリオ" w:eastAsia="メイリオ" w:hAnsi="メイリオ" w:cs="メイリオ" w:hint="eastAsia"/>
          <w:color w:val="032F62"/>
          <w:sz w:val="18"/>
          <w:szCs w:val="18"/>
          <w:lang w:val="en"/>
        </w:rPr>
        <w:t>"Hi! I’m the help desk bot and I can help you create a ticket."</w:t>
      </w:r>
      <w:r w:rsidRPr="006E4DA3">
        <w:rPr>
          <w:rFonts w:ascii="メイリオ" w:eastAsia="メイリオ" w:hAnsi="メイリオ" w:cs="メイリオ" w:hint="eastAsia"/>
          <w:color w:val="24292E"/>
          <w:sz w:val="18"/>
          <w:szCs w:val="18"/>
          <w:lang w:val="en"/>
        </w:rPr>
        <w:t>);</w:t>
      </w:r>
    </w:p>
    <w:p w14:paraId="223C82E1"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10" w:author="Ayako Omori" w:date="2017-06-26T09:18:00Z">
          <w:pPr>
            <w:widowControl/>
            <w:numPr>
              <w:numId w:val="2"/>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lastRenderedPageBreak/>
        <w:t xml:space="preserve">    PromptDialog.Text(context, </w:t>
      </w:r>
      <w:r w:rsidRPr="006E4DA3">
        <w:rPr>
          <w:rFonts w:ascii="メイリオ" w:eastAsia="メイリオ" w:hAnsi="メイリオ" w:cs="メイリオ" w:hint="eastAsia"/>
          <w:color w:val="005CC5"/>
          <w:sz w:val="18"/>
          <w:szCs w:val="18"/>
          <w:lang w:val="en"/>
        </w:rPr>
        <w:t>this</w:t>
      </w:r>
      <w:r w:rsidRPr="006E4DA3">
        <w:rPr>
          <w:rFonts w:ascii="メイリオ" w:eastAsia="メイリオ" w:hAnsi="メイリオ" w:cs="メイリオ" w:hint="eastAsia"/>
          <w:color w:val="24292E"/>
          <w:sz w:val="18"/>
          <w:szCs w:val="18"/>
          <w:lang w:val="en"/>
        </w:rPr>
        <w:t xml:space="preserve">.DescriptionMessageReceivedAsync, </w:t>
      </w:r>
      <w:r w:rsidRPr="006E4DA3">
        <w:rPr>
          <w:rFonts w:ascii="メイリオ" w:eastAsia="メイリオ" w:hAnsi="メイリオ" w:cs="メイリオ" w:hint="eastAsia"/>
          <w:color w:val="032F62"/>
          <w:sz w:val="18"/>
          <w:szCs w:val="18"/>
          <w:lang w:val="en"/>
        </w:rPr>
        <w:t>"First, please briefly describe your problem to me."</w:t>
      </w:r>
      <w:r w:rsidRPr="006E4DA3">
        <w:rPr>
          <w:rFonts w:ascii="メイリオ" w:eastAsia="メイリオ" w:hAnsi="メイリオ" w:cs="メイリオ" w:hint="eastAsia"/>
          <w:color w:val="24292E"/>
          <w:sz w:val="18"/>
          <w:szCs w:val="18"/>
          <w:lang w:val="en"/>
        </w:rPr>
        <w:t>);</w:t>
      </w:r>
    </w:p>
    <w:p w14:paraId="223C82E2"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11" w:author="Ayako Omori" w:date="2017-06-26T09:18:00Z">
          <w:pPr>
            <w:widowControl/>
            <w:numPr>
              <w:numId w:val="2"/>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w:t>
      </w:r>
    </w:p>
    <w:p w14:paraId="223C82E3"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lang w:val="en"/>
        </w:rPr>
        <w:pPrChange w:id="12" w:author="Ayako Omori" w:date="2017-06-26T09:18:00Z">
          <w:pPr>
            <w:widowControl/>
            <w:numPr>
              <w:numId w:val="2"/>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p>
    <w:p w14:paraId="223C82E4"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13" w:author="Ayako Omori" w:date="2017-06-26T09:18:00Z">
          <w:pPr>
            <w:widowControl/>
            <w:numPr>
              <w:numId w:val="2"/>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D73A49"/>
          <w:sz w:val="18"/>
          <w:szCs w:val="18"/>
          <w:lang w:val="en"/>
        </w:rPr>
        <w:t>public</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async</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Task</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DescriptionMessageReceivedAsync</w:t>
      </w:r>
      <w:r w:rsidRPr="006E4DA3">
        <w:rPr>
          <w:rFonts w:ascii="メイリオ" w:eastAsia="メイリオ" w:hAnsi="メイリオ" w:cs="メイリオ" w:hint="eastAsia"/>
          <w:color w:val="24292E"/>
          <w:sz w:val="18"/>
          <w:szCs w:val="18"/>
          <w:lang w:val="en"/>
        </w:rPr>
        <w:t>(</w:t>
      </w:r>
      <w:r w:rsidRPr="006E4DA3">
        <w:rPr>
          <w:rFonts w:ascii="メイリオ" w:eastAsia="メイリオ" w:hAnsi="メイリオ" w:cs="メイリオ" w:hint="eastAsia"/>
          <w:color w:val="6F42C1"/>
          <w:sz w:val="18"/>
          <w:szCs w:val="18"/>
          <w:lang w:val="en"/>
        </w:rPr>
        <w:t>IDialogContext</w:t>
      </w:r>
      <w:r w:rsidRPr="006E4DA3">
        <w:rPr>
          <w:rFonts w:ascii="メイリオ" w:eastAsia="メイリオ" w:hAnsi="メイリオ" w:cs="メイリオ" w:hint="eastAsia"/>
          <w:color w:val="24292E"/>
          <w:sz w:val="18"/>
          <w:szCs w:val="18"/>
          <w:lang w:val="en"/>
        </w:rPr>
        <w:t xml:space="preserve"> context, </w:t>
      </w:r>
      <w:r w:rsidRPr="006E4DA3">
        <w:rPr>
          <w:rFonts w:ascii="メイリオ" w:eastAsia="メイリオ" w:hAnsi="メイリオ" w:cs="メイリオ" w:hint="eastAsia"/>
          <w:color w:val="6F42C1"/>
          <w:sz w:val="18"/>
          <w:szCs w:val="18"/>
          <w:lang w:val="en"/>
        </w:rPr>
        <w:t>IAwaitable</w:t>
      </w:r>
      <w:r w:rsidRPr="006E4DA3">
        <w:rPr>
          <w:rFonts w:ascii="メイリオ" w:eastAsia="メイリオ" w:hAnsi="メイリオ" w:cs="メイリオ" w:hint="eastAsia"/>
          <w:color w:val="24292E"/>
          <w:sz w:val="18"/>
          <w:szCs w:val="18"/>
          <w:lang w:val="en"/>
        </w:rPr>
        <w:t>&lt;</w:t>
      </w:r>
      <w:r w:rsidRPr="006E4DA3">
        <w:rPr>
          <w:rFonts w:ascii="メイリオ" w:eastAsia="メイリオ" w:hAnsi="メイリオ" w:cs="メイリオ" w:hint="eastAsia"/>
          <w:color w:val="D73A49"/>
          <w:sz w:val="18"/>
          <w:szCs w:val="18"/>
          <w:lang w:val="en"/>
        </w:rPr>
        <w:t>string</w:t>
      </w:r>
      <w:r w:rsidRPr="006E4DA3">
        <w:rPr>
          <w:rFonts w:ascii="メイリオ" w:eastAsia="メイリオ" w:hAnsi="メイリオ" w:cs="メイリオ" w:hint="eastAsia"/>
          <w:color w:val="24292E"/>
          <w:sz w:val="18"/>
          <w:szCs w:val="18"/>
          <w:lang w:val="en"/>
        </w:rPr>
        <w:t>&gt; argument)</w:t>
      </w:r>
    </w:p>
    <w:p w14:paraId="223C82E5"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14" w:author="Ayako Omori" w:date="2017-06-26T09:18:00Z">
          <w:pPr>
            <w:widowControl/>
            <w:numPr>
              <w:numId w:val="2"/>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w:t>
      </w:r>
    </w:p>
    <w:p w14:paraId="223C82E6"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15" w:author="Ayako Omori" w:date="2017-06-26T09:18:00Z">
          <w:pPr>
            <w:widowControl/>
            <w:numPr>
              <w:numId w:val="2"/>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005CC5"/>
          <w:sz w:val="18"/>
          <w:szCs w:val="18"/>
          <w:lang w:val="en"/>
        </w:rPr>
        <w:t>this</w:t>
      </w:r>
      <w:r w:rsidRPr="006E4DA3">
        <w:rPr>
          <w:rFonts w:ascii="メイリオ" w:eastAsia="メイリオ" w:hAnsi="メイリオ" w:cs="メイリオ" w:hint="eastAsia"/>
          <w:color w:val="24292E"/>
          <w:sz w:val="18"/>
          <w:szCs w:val="18"/>
          <w:lang w:val="en"/>
        </w:rPr>
        <w:t xml:space="preserve">.description = </w:t>
      </w:r>
      <w:r w:rsidRPr="006E4DA3">
        <w:rPr>
          <w:rFonts w:ascii="メイリオ" w:eastAsia="メイリオ" w:hAnsi="メイリオ" w:cs="メイリオ" w:hint="eastAsia"/>
          <w:color w:val="6F42C1"/>
          <w:sz w:val="18"/>
          <w:szCs w:val="18"/>
          <w:lang w:val="en"/>
        </w:rPr>
        <w:t>await</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argument</w:t>
      </w:r>
      <w:r w:rsidRPr="006E4DA3">
        <w:rPr>
          <w:rFonts w:ascii="メイリオ" w:eastAsia="メイリオ" w:hAnsi="メイリオ" w:cs="メイリオ" w:hint="eastAsia"/>
          <w:color w:val="24292E"/>
          <w:sz w:val="18"/>
          <w:szCs w:val="18"/>
          <w:lang w:val="en"/>
        </w:rPr>
        <w:t>;</w:t>
      </w:r>
    </w:p>
    <w:p w14:paraId="223C82E7"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16" w:author="Ayako Omori" w:date="2017-06-26T09:18:00Z">
          <w:pPr>
            <w:widowControl/>
            <w:numPr>
              <w:numId w:val="2"/>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await</w:t>
      </w:r>
      <w:r w:rsidRPr="006E4DA3">
        <w:rPr>
          <w:rFonts w:ascii="メイリオ" w:eastAsia="メイリオ" w:hAnsi="メイリオ" w:cs="メイリオ" w:hint="eastAsia"/>
          <w:color w:val="24292E"/>
          <w:sz w:val="18"/>
          <w:szCs w:val="18"/>
          <w:lang w:val="en"/>
        </w:rPr>
        <w:t xml:space="preserve"> context.PostAsync(</w:t>
      </w:r>
      <w:r w:rsidRPr="006E4DA3">
        <w:rPr>
          <w:rFonts w:ascii="メイリオ" w:eastAsia="メイリオ" w:hAnsi="メイリオ" w:cs="メイリオ" w:hint="eastAsia"/>
          <w:color w:val="032F62"/>
          <w:sz w:val="18"/>
          <w:szCs w:val="18"/>
          <w:lang w:val="en"/>
        </w:rPr>
        <w:t>$"Got it. Your problem is \"</w:t>
      </w:r>
      <w:r w:rsidRPr="006E4DA3">
        <w:rPr>
          <w:rFonts w:ascii="メイリオ" w:eastAsia="メイリオ" w:hAnsi="メイリオ" w:cs="メイリオ" w:hint="eastAsia"/>
          <w:color w:val="24292E"/>
          <w:sz w:val="18"/>
          <w:szCs w:val="18"/>
          <w:lang w:val="en"/>
        </w:rPr>
        <w:t>{</w:t>
      </w:r>
      <w:r w:rsidRPr="006E4DA3">
        <w:rPr>
          <w:rFonts w:ascii="メイリオ" w:eastAsia="メイリオ" w:hAnsi="メイリオ" w:cs="メイリオ" w:hint="eastAsia"/>
          <w:color w:val="005CC5"/>
          <w:sz w:val="18"/>
          <w:szCs w:val="18"/>
          <w:lang w:val="en"/>
        </w:rPr>
        <w:t>this</w:t>
      </w:r>
      <w:r w:rsidRPr="006E4DA3">
        <w:rPr>
          <w:rFonts w:ascii="メイリオ" w:eastAsia="メイリオ" w:hAnsi="メイリオ" w:cs="メイリオ" w:hint="eastAsia"/>
          <w:color w:val="24292E"/>
          <w:sz w:val="18"/>
          <w:szCs w:val="18"/>
          <w:lang w:val="en"/>
        </w:rPr>
        <w:t>.description}\</w:t>
      </w:r>
      <w:r w:rsidRPr="006E4DA3">
        <w:rPr>
          <w:rFonts w:ascii="メイリオ" w:eastAsia="メイリオ" w:hAnsi="メイリオ" w:cs="メイリオ" w:hint="eastAsia"/>
          <w:color w:val="032F62"/>
          <w:sz w:val="18"/>
          <w:szCs w:val="18"/>
          <w:lang w:val="en"/>
        </w:rPr>
        <w:t>""</w:t>
      </w:r>
      <w:r w:rsidRPr="006E4DA3">
        <w:rPr>
          <w:rFonts w:ascii="メイリオ" w:eastAsia="メイリオ" w:hAnsi="メイリオ" w:cs="メイリオ" w:hint="eastAsia"/>
          <w:color w:val="24292E"/>
          <w:sz w:val="18"/>
          <w:szCs w:val="18"/>
          <w:lang w:val="en"/>
        </w:rPr>
        <w:t>);</w:t>
      </w:r>
    </w:p>
    <w:p w14:paraId="223C82E8"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17" w:author="Ayako Omori" w:date="2017-06-26T09:18:00Z">
          <w:pPr>
            <w:widowControl/>
            <w:numPr>
              <w:numId w:val="2"/>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context.Done&lt;</w:t>
      </w:r>
      <w:r w:rsidRPr="006E4DA3">
        <w:rPr>
          <w:rFonts w:ascii="メイリオ" w:eastAsia="メイリオ" w:hAnsi="メイリオ" w:cs="メイリオ" w:hint="eastAsia"/>
          <w:color w:val="D73A49"/>
          <w:sz w:val="18"/>
          <w:szCs w:val="18"/>
          <w:lang w:val="en"/>
        </w:rPr>
        <w:t>object</w:t>
      </w:r>
      <w:r w:rsidRPr="006E4DA3">
        <w:rPr>
          <w:rFonts w:ascii="メイリオ" w:eastAsia="メイリオ" w:hAnsi="メイリオ" w:cs="メイリオ" w:hint="eastAsia"/>
          <w:color w:val="24292E"/>
          <w:sz w:val="18"/>
          <w:szCs w:val="18"/>
          <w:lang w:val="en"/>
        </w:rPr>
        <w:t>&gt;(</w:t>
      </w:r>
      <w:r w:rsidRPr="006E4DA3">
        <w:rPr>
          <w:rFonts w:ascii="メイリオ" w:eastAsia="メイリオ" w:hAnsi="メイリオ" w:cs="メイリオ" w:hint="eastAsia"/>
          <w:color w:val="6F42C1"/>
          <w:sz w:val="18"/>
          <w:szCs w:val="18"/>
          <w:lang w:val="en"/>
        </w:rPr>
        <w:t>null</w:t>
      </w:r>
      <w:r w:rsidRPr="006E4DA3">
        <w:rPr>
          <w:rFonts w:ascii="メイリオ" w:eastAsia="メイリオ" w:hAnsi="メイリオ" w:cs="メイリオ" w:hint="eastAsia"/>
          <w:color w:val="24292E"/>
          <w:sz w:val="18"/>
          <w:szCs w:val="18"/>
          <w:lang w:val="en"/>
        </w:rPr>
        <w:t>);</w:t>
      </w:r>
    </w:p>
    <w:p w14:paraId="223C82E9"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943" w:left="1980"/>
        <w:jc w:val="left"/>
        <w:rPr>
          <w:rFonts w:ascii="メイリオ" w:eastAsia="メイリオ" w:hAnsi="メイリオ" w:cs="メイリオ"/>
          <w:color w:val="24292E"/>
          <w:kern w:val="0"/>
          <w:sz w:val="18"/>
          <w:szCs w:val="18"/>
        </w:rPr>
        <w:pPrChange w:id="18" w:author="Ayako Omori" w:date="2017-06-26T09:18:00Z">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pPr>
        </w:pPrChange>
      </w:pPr>
      <w:r w:rsidRPr="006E4DA3">
        <w:rPr>
          <w:rFonts w:ascii="メイリオ" w:eastAsia="メイリオ" w:hAnsi="メイリオ" w:cs="メイリオ" w:hint="eastAsia"/>
          <w:color w:val="24292E"/>
          <w:sz w:val="18"/>
          <w:szCs w:val="18"/>
          <w:lang w:val="en"/>
        </w:rPr>
        <w:t>}</w:t>
      </w:r>
    </w:p>
    <w:p w14:paraId="223C82EA" w14:textId="77777777" w:rsidR="00E62042" w:rsidRPr="006E4DA3" w:rsidRDefault="00E62042" w:rsidP="006E4DA3">
      <w:pPr>
        <w:widowControl/>
        <w:spacing w:after="150" w:line="192" w:lineRule="auto"/>
        <w:ind w:left="720"/>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color w:val="24292E"/>
          <w:szCs w:val="21"/>
        </w:rPr>
        <w:t>Dialog 実装が、</w:t>
      </w:r>
      <w:hyperlink r:id="rId11" w:anchor="a-iddialog-lifecyclea-dialog-lifecycle" w:history="1">
        <w:r w:rsidRPr="006E4DA3">
          <w:rPr>
            <w:rFonts w:ascii="メイリオ" w:eastAsia="メイリオ" w:hAnsi="メイリオ" w:cs="メイリオ" w:hint="eastAsia"/>
            <w:color w:val="0366D6"/>
            <w:szCs w:val="21"/>
          </w:rPr>
          <w:t>会話フロー制御</w:t>
        </w:r>
      </w:hyperlink>
      <w:r w:rsidRPr="006E4DA3">
        <w:rPr>
          <w:rFonts w:ascii="メイリオ" w:eastAsia="メイリオ" w:hAnsi="メイリオ" w:cs="メイリオ" w:hint="eastAsia"/>
          <w:color w:val="24292E"/>
          <w:szCs w:val="21"/>
        </w:rPr>
        <w:t>メソッド (</w:t>
      </w:r>
      <w:r w:rsidRPr="006E4DA3">
        <w:rPr>
          <w:rFonts w:ascii="メイリオ" w:eastAsia="メイリオ" w:hAnsi="メイリオ" w:cs="メイリオ" w:hint="eastAsia"/>
          <w:color w:val="24292E"/>
          <w:sz w:val="18"/>
          <w:szCs w:val="18"/>
        </w:rPr>
        <w:t>IDialogContext</w:t>
      </w:r>
      <w:r w:rsidRPr="006E4DA3">
        <w:rPr>
          <w:rFonts w:ascii="メイリオ" w:eastAsia="メイリオ" w:hAnsi="メイリオ" w:cs="メイリオ" w:hint="eastAsia"/>
          <w:color w:val="24292E"/>
          <w:szCs w:val="21"/>
        </w:rPr>
        <w:t xml:space="preserve"> インターフェイスが提供) または、背後で</w:t>
      </w:r>
      <w:r w:rsidRPr="006E4DA3">
        <w:rPr>
          <w:rFonts w:ascii="メイリオ" w:eastAsia="メイリオ" w:hAnsi="メイリオ" w:cs="メイリオ" w:hint="eastAsia"/>
          <w:color w:val="24292E"/>
          <w:sz w:val="18"/>
          <w:szCs w:val="18"/>
        </w:rPr>
        <w:t>IDialogContext</w:t>
      </w:r>
      <w:r w:rsidRPr="006E4DA3">
        <w:rPr>
          <w:rFonts w:ascii="メイリオ" w:eastAsia="メイリオ" w:hAnsi="メイリオ" w:cs="メイリオ" w:hint="eastAsia"/>
          <w:color w:val="24292E"/>
          <w:szCs w:val="21"/>
        </w:rPr>
        <w:t xml:space="preserve"> メソッドを使用して会話フローを管理する </w:t>
      </w:r>
      <w:r w:rsidRPr="006E4DA3">
        <w:rPr>
          <w:rFonts w:ascii="メイリオ" w:eastAsia="メイリオ" w:hAnsi="メイリオ" w:cs="メイリオ" w:hint="eastAsia"/>
          <w:color w:val="24292E"/>
          <w:sz w:val="18"/>
          <w:szCs w:val="18"/>
        </w:rPr>
        <w:t>PromptDialog</w:t>
      </w:r>
      <w:r w:rsidRPr="006E4DA3">
        <w:rPr>
          <w:rFonts w:ascii="メイリオ" w:eastAsia="メイリオ" w:hAnsi="メイリオ" w:cs="メイリオ" w:hint="eastAsia"/>
          <w:color w:val="24292E"/>
          <w:szCs w:val="21"/>
        </w:rPr>
        <w:t xml:space="preserve"> ヘルパー メソッドの一部のいずれかを使用して、相互に接続されている一連のメソッドで構成されていることに気づくはずです。</w:t>
      </w:r>
    </w:p>
    <w:p w14:paraId="223C82EB" w14:textId="77777777" w:rsidR="00E62042" w:rsidRPr="006E4DA3" w:rsidRDefault="00E62042" w:rsidP="006E4DA3">
      <w:pPr>
        <w:widowControl/>
        <w:spacing w:after="150" w:line="192" w:lineRule="auto"/>
        <w:ind w:left="720"/>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color w:val="24292E"/>
          <w:szCs w:val="21"/>
        </w:rPr>
        <w:t>最初に会話が始まったときは、ダイアログに状態が含まれないので、</w:t>
      </w:r>
      <w:r w:rsidRPr="006E4DA3">
        <w:rPr>
          <w:rFonts w:ascii="メイリオ" w:eastAsia="メイリオ" w:hAnsi="メイリオ" w:cs="メイリオ" w:hint="eastAsia"/>
          <w:color w:val="24292E"/>
          <w:sz w:val="18"/>
          <w:szCs w:val="18"/>
        </w:rPr>
        <w:t>Conversation.SendAsync</w:t>
      </w:r>
      <w:r w:rsidRPr="006E4DA3">
        <w:rPr>
          <w:rFonts w:ascii="メイリオ" w:eastAsia="メイリオ" w:hAnsi="メイリオ" w:cs="メイリオ" w:hint="eastAsia"/>
          <w:color w:val="24292E"/>
          <w:szCs w:val="21"/>
        </w:rPr>
        <w:t xml:space="preserve"> は </w:t>
      </w:r>
      <w:r w:rsidRPr="006E4DA3">
        <w:rPr>
          <w:rFonts w:ascii="メイリオ" w:eastAsia="メイリオ" w:hAnsi="メイリオ" w:cs="メイリオ" w:hint="eastAsia"/>
          <w:color w:val="24292E"/>
          <w:sz w:val="18"/>
          <w:szCs w:val="18"/>
        </w:rPr>
        <w:t>RootDialog</w:t>
      </w:r>
      <w:r w:rsidRPr="006E4DA3">
        <w:rPr>
          <w:rFonts w:ascii="メイリオ" w:eastAsia="メイリオ" w:hAnsi="メイリオ" w:cs="メイリオ" w:hint="eastAsia"/>
          <w:color w:val="24292E"/>
          <w:szCs w:val="21"/>
        </w:rPr>
        <w:t xml:space="preserve"> を構成し、</w:t>
      </w:r>
      <w:r w:rsidRPr="006E4DA3">
        <w:rPr>
          <w:rFonts w:ascii="メイリオ" w:eastAsia="メイリオ" w:hAnsi="メイリオ" w:cs="メイリオ" w:hint="eastAsia"/>
          <w:color w:val="24292E"/>
          <w:sz w:val="18"/>
          <w:szCs w:val="18"/>
        </w:rPr>
        <w:t>StartAsync</w:t>
      </w:r>
      <w:r w:rsidRPr="006E4DA3">
        <w:rPr>
          <w:rFonts w:ascii="メイリオ" w:eastAsia="メイリオ" w:hAnsi="メイリオ" w:cs="メイリオ" w:hint="eastAsia"/>
          <w:color w:val="24292E"/>
          <w:szCs w:val="21"/>
        </w:rPr>
        <w:t xml:space="preserve"> メソッドを呼び出します。</w:t>
      </w:r>
      <w:r w:rsidRPr="006E4DA3">
        <w:rPr>
          <w:rFonts w:ascii="メイリオ" w:eastAsia="メイリオ" w:hAnsi="メイリオ" w:cs="メイリオ" w:hint="eastAsia"/>
          <w:color w:val="24292E"/>
          <w:sz w:val="18"/>
          <w:szCs w:val="18"/>
        </w:rPr>
        <w:t>StartAsync</w:t>
      </w:r>
      <w:r w:rsidRPr="006E4DA3">
        <w:rPr>
          <w:rFonts w:ascii="メイリオ" w:eastAsia="メイリオ" w:hAnsi="メイリオ" w:cs="メイリオ" w:hint="eastAsia"/>
          <w:color w:val="24292E"/>
          <w:szCs w:val="21"/>
        </w:rPr>
        <w:t xml:space="preserve"> メソッドは継続デリゲートで </w:t>
      </w:r>
      <w:r w:rsidRPr="006E4DA3">
        <w:rPr>
          <w:rFonts w:ascii="メイリオ" w:eastAsia="メイリオ" w:hAnsi="メイリオ" w:cs="メイリオ" w:hint="eastAsia"/>
          <w:color w:val="24292E"/>
          <w:sz w:val="18"/>
          <w:szCs w:val="18"/>
        </w:rPr>
        <w:t>IDialogContext.Wait</w:t>
      </w:r>
      <w:r w:rsidRPr="006E4DA3">
        <w:rPr>
          <w:rFonts w:ascii="メイリオ" w:eastAsia="メイリオ" w:hAnsi="メイリオ" w:cs="メイリオ" w:hint="eastAsia"/>
          <w:color w:val="24292E"/>
          <w:szCs w:val="21"/>
        </w:rPr>
        <w:t xml:space="preserve"> を呼び出し、そのメソッド (この場合は </w:t>
      </w:r>
      <w:r w:rsidRPr="006E4DA3">
        <w:rPr>
          <w:rFonts w:ascii="メイリオ" w:eastAsia="メイリオ" w:hAnsi="メイリオ" w:cs="メイリオ" w:hint="eastAsia"/>
          <w:color w:val="24292E"/>
          <w:sz w:val="18"/>
          <w:szCs w:val="18"/>
        </w:rPr>
        <w:t>MessageReceivedAsync</w:t>
      </w:r>
      <w:r w:rsidRPr="006E4DA3">
        <w:rPr>
          <w:rFonts w:ascii="メイリオ" w:eastAsia="メイリオ" w:hAnsi="メイリオ" w:cs="メイリオ" w:hint="eastAsia"/>
          <w:color w:val="24292E"/>
          <w:szCs w:val="21"/>
        </w:rPr>
        <w:t xml:space="preserve"> メソッド) を新しいメッセージの受信時に呼び出すように指定します。</w:t>
      </w:r>
    </w:p>
    <w:p w14:paraId="223C82EC" w14:textId="77777777" w:rsidR="00E62042" w:rsidRPr="006E4DA3" w:rsidRDefault="00E62042" w:rsidP="006E4DA3">
      <w:pPr>
        <w:widowControl/>
        <w:spacing w:after="150" w:line="192" w:lineRule="auto"/>
        <w:ind w:left="720"/>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color w:val="24292E"/>
          <w:szCs w:val="21"/>
        </w:rPr>
        <w:t>Bot Framework SDK では、ユーザーからの入力の収集を簡単にするためのビルトイン プロンプトのセットを提供しています。</w:t>
      </w:r>
      <w:r w:rsidRPr="006E4DA3">
        <w:rPr>
          <w:rFonts w:ascii="メイリオ" w:eastAsia="メイリオ" w:hAnsi="メイリオ" w:cs="メイリオ" w:hint="eastAsia"/>
          <w:color w:val="24292E"/>
          <w:sz w:val="18"/>
          <w:szCs w:val="18"/>
        </w:rPr>
        <w:t>MessageReceivedAsync</w:t>
      </w:r>
      <w:r w:rsidRPr="006E4DA3">
        <w:rPr>
          <w:rFonts w:ascii="メイリオ" w:eastAsia="メイリオ" w:hAnsi="メイリオ" w:cs="メイリオ" w:hint="eastAsia"/>
          <w:color w:val="24292E"/>
          <w:szCs w:val="21"/>
        </w:rPr>
        <w:t xml:space="preserve"> メソッドはメッセージを待機し、受信すると、ユーザーにあいさつを返し、</w:t>
      </w:r>
      <w:r w:rsidRPr="006E4DA3">
        <w:rPr>
          <w:rFonts w:ascii="メイリオ" w:eastAsia="メイリオ" w:hAnsi="メイリオ" w:cs="メイリオ" w:hint="eastAsia"/>
          <w:color w:val="24292E"/>
          <w:sz w:val="18"/>
          <w:szCs w:val="18"/>
        </w:rPr>
        <w:t>PromptDialog.Text()</w:t>
      </w:r>
      <w:r w:rsidRPr="006E4DA3">
        <w:rPr>
          <w:rFonts w:ascii="メイリオ" w:eastAsia="メイリオ" w:hAnsi="メイリオ" w:cs="メイリオ" w:hint="eastAsia"/>
          <w:color w:val="24292E"/>
          <w:szCs w:val="21"/>
        </w:rPr>
        <w:t xml:space="preserve"> を呼び出して、問題について説明するよう求めます。</w:t>
      </w:r>
    </w:p>
    <w:p w14:paraId="223C82ED" w14:textId="77777777" w:rsidR="00E62042" w:rsidRPr="006E4DA3" w:rsidRDefault="00E62042" w:rsidP="006E4DA3">
      <w:pPr>
        <w:widowControl/>
        <w:spacing w:after="150" w:line="192" w:lineRule="auto"/>
        <w:ind w:left="720"/>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color w:val="24292E"/>
          <w:szCs w:val="21"/>
        </w:rPr>
        <w:t xml:space="preserve">また、応答はフレームワークによりダイアログ インスタンスに保持されます。これは </w:t>
      </w:r>
      <w:r w:rsidRPr="006E4DA3">
        <w:rPr>
          <w:rFonts w:ascii="メイリオ" w:eastAsia="メイリオ" w:hAnsi="メイリオ" w:cs="メイリオ" w:hint="eastAsia"/>
          <w:color w:val="24292E"/>
          <w:sz w:val="18"/>
          <w:szCs w:val="18"/>
        </w:rPr>
        <w:t>[Serializable]</w:t>
      </w:r>
      <w:r w:rsidRPr="006E4DA3">
        <w:rPr>
          <w:rFonts w:ascii="メイリオ" w:eastAsia="メイリオ" w:hAnsi="メイリオ" w:cs="メイリオ" w:hint="eastAsia"/>
          <w:color w:val="24292E"/>
          <w:szCs w:val="21"/>
        </w:rPr>
        <w:t xml:space="preserve"> としてマークされることに注意してください。これは、ダイアログのステップ間で一時情報を保存するために重要です。</w:t>
      </w:r>
    </w:p>
    <w:p w14:paraId="223C82EE" w14:textId="77777777" w:rsidR="00E62042" w:rsidRPr="006E4DA3" w:rsidRDefault="00E62042" w:rsidP="006E4DA3">
      <w:pPr>
        <w:widowControl/>
        <w:numPr>
          <w:ilvl w:val="0"/>
          <w:numId w:val="2"/>
        </w:numPr>
        <w:spacing w:after="150" w:line="192" w:lineRule="auto"/>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color w:val="24292E"/>
          <w:szCs w:val="21"/>
        </w:rPr>
        <w:t>Visual Studio でソリューションを実行し ([実行] ボタンをクリック) 、エミュレーターを開きます。いつもどおりにボットの URL を入力し (</w:t>
      </w:r>
      <w:r w:rsidRPr="006E4DA3">
        <w:rPr>
          <w:rFonts w:ascii="メイリオ" w:eastAsia="メイリオ" w:hAnsi="メイリオ" w:cs="メイリオ" w:hint="eastAsia"/>
          <w:color w:val="24292E"/>
          <w:sz w:val="18"/>
          <w:szCs w:val="18"/>
        </w:rPr>
        <w:t>http://localhost:3979/api/messages</w:t>
      </w:r>
      <w:r w:rsidRPr="006E4DA3">
        <w:rPr>
          <w:rFonts w:ascii="メイリオ" w:eastAsia="メイリオ" w:hAnsi="メイリオ" w:cs="メイリオ" w:hint="eastAsia"/>
          <w:color w:val="24292E"/>
          <w:szCs w:val="21"/>
        </w:rPr>
        <w:t>)、以下に示すようにボットをテストします。</w:t>
      </w:r>
    </w:p>
    <w:p w14:paraId="223C82EF" w14:textId="45DBE55C" w:rsidR="00E62042" w:rsidRDefault="00E62042" w:rsidP="006E4DA3">
      <w:pPr>
        <w:widowControl/>
        <w:spacing w:after="150" w:line="192" w:lineRule="auto"/>
        <w:ind w:left="720"/>
        <w:jc w:val="left"/>
        <w:rPr>
          <w:ins w:id="19" w:author="Ayako Omori" w:date="2017-06-26T09:26:00Z"/>
          <w:rFonts w:ascii="メイリオ" w:eastAsia="メイリオ" w:hAnsi="メイリオ" w:cs="メイリオ"/>
          <w:color w:val="24292E"/>
          <w:kern w:val="0"/>
          <w:szCs w:val="21"/>
        </w:rPr>
      </w:pPr>
      <w:r w:rsidRPr="006E4DA3">
        <w:rPr>
          <w:rFonts w:ascii="メイリオ" w:eastAsia="メイリオ" w:hAnsi="メイリオ" w:cs="メイリオ" w:hint="eastAsia"/>
          <w:noProof/>
          <w:color w:val="0366D6"/>
          <w:szCs w:val="21"/>
        </w:rPr>
        <w:lastRenderedPageBreak/>
        <w:drawing>
          <wp:inline distT="0" distB="0" distL="0" distR="0" wp14:anchorId="223C83B4" wp14:editId="32D78E81">
            <wp:extent cx="4881017" cy="3357339"/>
            <wp:effectExtent l="0" t="0" r="0" b="0"/>
            <wp:docPr id="7" name="図 7">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rcise2-dialo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5853" cy="3360666"/>
                    </a:xfrm>
                    <a:prstGeom prst="rect">
                      <a:avLst/>
                    </a:prstGeom>
                    <a:noFill/>
                    <a:ln>
                      <a:noFill/>
                    </a:ln>
                  </pic:spPr>
                </pic:pic>
              </a:graphicData>
            </a:graphic>
          </wp:inline>
        </w:drawing>
      </w:r>
    </w:p>
    <w:p w14:paraId="1FFACCC5" w14:textId="77777777" w:rsidR="00D22FDB" w:rsidRPr="006E4DA3" w:rsidRDefault="00D22FDB" w:rsidP="006E4DA3">
      <w:pPr>
        <w:widowControl/>
        <w:spacing w:after="150" w:line="192" w:lineRule="auto"/>
        <w:ind w:left="720"/>
        <w:jc w:val="left"/>
        <w:rPr>
          <w:rFonts w:ascii="メイリオ" w:eastAsia="メイリオ" w:hAnsi="メイリオ" w:cs="メイリオ"/>
          <w:color w:val="24292E"/>
          <w:kern w:val="0"/>
          <w:szCs w:val="21"/>
        </w:rPr>
      </w:pPr>
    </w:p>
    <w:p w14:paraId="223C82F0" w14:textId="77777777" w:rsidR="00E62042" w:rsidRPr="006E4DA3" w:rsidRDefault="00E62042" w:rsidP="006E4DA3">
      <w:pPr>
        <w:widowControl/>
        <w:spacing w:line="192" w:lineRule="auto"/>
        <w:jc w:val="left"/>
        <w:outlineLvl w:val="2"/>
        <w:rPr>
          <w:rFonts w:ascii="メイリオ" w:eastAsia="メイリオ" w:hAnsi="メイリオ" w:cs="メイリオ"/>
          <w:b/>
          <w:bCs/>
          <w:color w:val="24292E"/>
          <w:kern w:val="0"/>
          <w:sz w:val="36"/>
          <w:szCs w:val="36"/>
        </w:rPr>
      </w:pPr>
      <w:r w:rsidRPr="006E4DA3">
        <w:rPr>
          <w:rFonts w:ascii="メイリオ" w:eastAsia="メイリオ" w:hAnsi="メイリオ" w:cs="メイリオ" w:hint="eastAsia"/>
          <w:b/>
          <w:bCs/>
          <w:color w:val="24292E"/>
          <w:sz w:val="36"/>
          <w:szCs w:val="36"/>
        </w:rPr>
        <w:t>タスク 2: チケット詳細のプロンプト</w:t>
      </w:r>
    </w:p>
    <w:p w14:paraId="223C82F1" w14:textId="77777777" w:rsidR="00E62042" w:rsidRPr="006E4DA3" w:rsidRDefault="00E62042" w:rsidP="006E4DA3">
      <w:pPr>
        <w:widowControl/>
        <w:spacing w:after="150" w:line="192" w:lineRule="auto"/>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color w:val="24292E"/>
          <w:szCs w:val="21"/>
        </w:rPr>
        <w:t>このタスクでは、さらに多くのメッセージ ハンドラーをボット コードに追加して、チケットのすべての詳細について尋ねます。</w:t>
      </w:r>
    </w:p>
    <w:p w14:paraId="223C82F2" w14:textId="77777777" w:rsidR="00E62042" w:rsidRPr="006E4DA3" w:rsidRDefault="00E62042" w:rsidP="006E4DA3">
      <w:pPr>
        <w:widowControl/>
        <w:numPr>
          <w:ilvl w:val="0"/>
          <w:numId w:val="3"/>
        </w:numPr>
        <w:spacing w:after="150" w:line="192" w:lineRule="auto"/>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color w:val="24292E"/>
          <w:szCs w:val="21"/>
        </w:rPr>
        <w:t>アプリを終了し、</w:t>
      </w:r>
      <w:r w:rsidRPr="006E4DA3">
        <w:rPr>
          <w:rFonts w:ascii="メイリオ" w:eastAsia="メイリオ" w:hAnsi="メイリオ" w:cs="メイリオ" w:hint="eastAsia"/>
          <w:b/>
          <w:bCs/>
          <w:color w:val="24292E"/>
          <w:szCs w:val="21"/>
        </w:rPr>
        <w:t>Dialogs\RootDialog.cs</w:t>
      </w:r>
      <w:r w:rsidRPr="006E4DA3">
        <w:rPr>
          <w:rFonts w:ascii="メイリオ" w:eastAsia="メイリオ" w:hAnsi="メイリオ" w:cs="メイリオ" w:hint="eastAsia"/>
          <w:color w:val="24292E"/>
          <w:szCs w:val="21"/>
        </w:rPr>
        <w:t xml:space="preserve"> ファイルを開きます。</w:t>
      </w:r>
    </w:p>
    <w:p w14:paraId="223C82F3" w14:textId="77777777" w:rsidR="00E62042" w:rsidRPr="006E4DA3" w:rsidRDefault="00E62042" w:rsidP="006E4DA3">
      <w:pPr>
        <w:widowControl/>
        <w:numPr>
          <w:ilvl w:val="0"/>
          <w:numId w:val="3"/>
        </w:numPr>
        <w:spacing w:after="150" w:line="192" w:lineRule="auto"/>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color w:val="24292E"/>
          <w:sz w:val="18"/>
          <w:szCs w:val="18"/>
        </w:rPr>
        <w:t>DescriptionMessageReceivedAsync</w:t>
      </w:r>
      <w:r w:rsidRPr="006E4DA3">
        <w:rPr>
          <w:rFonts w:ascii="メイリオ" w:eastAsia="メイリオ" w:hAnsi="メイリオ" w:cs="メイリオ" w:hint="eastAsia"/>
          <w:color w:val="24292E"/>
          <w:szCs w:val="21"/>
        </w:rPr>
        <w:t xml:space="preserve"> を更新して、ユーザーが入力した説明を保存し、チケットの重要度について尋ねます。以下のコードでは、ユーザーに選択肢を示す </w:t>
      </w:r>
      <w:r w:rsidRPr="006E4DA3">
        <w:rPr>
          <w:rFonts w:ascii="メイリオ" w:eastAsia="メイリオ" w:hAnsi="メイリオ" w:cs="メイリオ" w:hint="eastAsia"/>
          <w:color w:val="24292E"/>
          <w:sz w:val="18"/>
          <w:szCs w:val="18"/>
        </w:rPr>
        <w:t>PromptDialog.Choice</w:t>
      </w:r>
      <w:r w:rsidRPr="006E4DA3">
        <w:rPr>
          <w:rFonts w:ascii="メイリオ" w:eastAsia="メイリオ" w:hAnsi="メイリオ" w:cs="メイリオ" w:hint="eastAsia"/>
          <w:color w:val="24292E"/>
          <w:szCs w:val="21"/>
        </w:rPr>
        <w:t xml:space="preserve"> メソッドを使用します。</w:t>
      </w:r>
    </w:p>
    <w:p w14:paraId="223C82F4"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20" w:author="Ayako Omori" w:date="2017-06-26T09:09:00Z">
          <w:pPr>
            <w:widowControl/>
            <w:numPr>
              <w:numId w:val="3"/>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D73A49"/>
          <w:sz w:val="18"/>
          <w:szCs w:val="18"/>
          <w:lang w:val="en"/>
        </w:rPr>
        <w:t>public</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async</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Task</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DescriptionMessageReceivedAsync</w:t>
      </w:r>
      <w:r w:rsidRPr="006E4DA3">
        <w:rPr>
          <w:rFonts w:ascii="メイリオ" w:eastAsia="メイリオ" w:hAnsi="メイリオ" w:cs="メイリオ" w:hint="eastAsia"/>
          <w:color w:val="24292E"/>
          <w:sz w:val="18"/>
          <w:szCs w:val="18"/>
          <w:lang w:val="en"/>
        </w:rPr>
        <w:t>(</w:t>
      </w:r>
      <w:r w:rsidRPr="006E4DA3">
        <w:rPr>
          <w:rFonts w:ascii="メイリオ" w:eastAsia="メイリオ" w:hAnsi="メイリオ" w:cs="メイリオ" w:hint="eastAsia"/>
          <w:color w:val="6F42C1"/>
          <w:sz w:val="18"/>
          <w:szCs w:val="18"/>
          <w:lang w:val="en"/>
        </w:rPr>
        <w:t>IDialogContext</w:t>
      </w:r>
      <w:r w:rsidRPr="006E4DA3">
        <w:rPr>
          <w:rFonts w:ascii="メイリオ" w:eastAsia="メイリオ" w:hAnsi="メイリオ" w:cs="メイリオ" w:hint="eastAsia"/>
          <w:color w:val="24292E"/>
          <w:sz w:val="18"/>
          <w:szCs w:val="18"/>
          <w:lang w:val="en"/>
        </w:rPr>
        <w:t xml:space="preserve"> context, </w:t>
      </w:r>
      <w:r w:rsidRPr="006E4DA3">
        <w:rPr>
          <w:rFonts w:ascii="メイリオ" w:eastAsia="メイリオ" w:hAnsi="メイリオ" w:cs="メイリオ" w:hint="eastAsia"/>
          <w:color w:val="6F42C1"/>
          <w:sz w:val="18"/>
          <w:szCs w:val="18"/>
          <w:lang w:val="en"/>
        </w:rPr>
        <w:t>IAwaitable</w:t>
      </w:r>
      <w:r w:rsidRPr="006E4DA3">
        <w:rPr>
          <w:rFonts w:ascii="メイリオ" w:eastAsia="メイリオ" w:hAnsi="メイリオ" w:cs="メイリオ" w:hint="eastAsia"/>
          <w:color w:val="24292E"/>
          <w:sz w:val="18"/>
          <w:szCs w:val="18"/>
          <w:lang w:val="en"/>
        </w:rPr>
        <w:t>&lt;</w:t>
      </w:r>
      <w:r w:rsidRPr="006E4DA3">
        <w:rPr>
          <w:rFonts w:ascii="メイリオ" w:eastAsia="メイリオ" w:hAnsi="メイリオ" w:cs="メイリオ" w:hint="eastAsia"/>
          <w:color w:val="D73A49"/>
          <w:sz w:val="18"/>
          <w:szCs w:val="18"/>
          <w:lang w:val="en"/>
        </w:rPr>
        <w:t>string</w:t>
      </w:r>
      <w:r w:rsidRPr="006E4DA3">
        <w:rPr>
          <w:rFonts w:ascii="メイリオ" w:eastAsia="メイリオ" w:hAnsi="メイリオ" w:cs="メイリオ" w:hint="eastAsia"/>
          <w:color w:val="24292E"/>
          <w:sz w:val="18"/>
          <w:szCs w:val="18"/>
          <w:lang w:val="en"/>
        </w:rPr>
        <w:t>&gt; argument)</w:t>
      </w:r>
    </w:p>
    <w:p w14:paraId="223C82F5"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21" w:author="Ayako Omori" w:date="2017-06-26T09:09:00Z">
          <w:pPr>
            <w:widowControl/>
            <w:numPr>
              <w:numId w:val="3"/>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w:t>
      </w:r>
    </w:p>
    <w:p w14:paraId="223C82F6"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22" w:author="Ayako Omori" w:date="2017-06-26T09:09:00Z">
          <w:pPr>
            <w:widowControl/>
            <w:numPr>
              <w:numId w:val="3"/>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005CC5"/>
          <w:sz w:val="18"/>
          <w:szCs w:val="18"/>
          <w:lang w:val="en"/>
        </w:rPr>
        <w:t>this</w:t>
      </w:r>
      <w:r w:rsidRPr="006E4DA3">
        <w:rPr>
          <w:rFonts w:ascii="メイリオ" w:eastAsia="メイリオ" w:hAnsi="メイリオ" w:cs="メイリオ" w:hint="eastAsia"/>
          <w:color w:val="24292E"/>
          <w:sz w:val="18"/>
          <w:szCs w:val="18"/>
          <w:lang w:val="en"/>
        </w:rPr>
        <w:t xml:space="preserve">.description = </w:t>
      </w:r>
      <w:r w:rsidRPr="006E4DA3">
        <w:rPr>
          <w:rFonts w:ascii="メイリオ" w:eastAsia="メイリオ" w:hAnsi="メイリオ" w:cs="メイリオ" w:hint="eastAsia"/>
          <w:color w:val="6F42C1"/>
          <w:sz w:val="18"/>
          <w:szCs w:val="18"/>
          <w:lang w:val="en"/>
        </w:rPr>
        <w:t>await</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argument</w:t>
      </w:r>
      <w:r w:rsidRPr="006E4DA3">
        <w:rPr>
          <w:rFonts w:ascii="メイリオ" w:eastAsia="メイリオ" w:hAnsi="メイリオ" w:cs="メイリオ" w:hint="eastAsia"/>
          <w:color w:val="24292E"/>
          <w:sz w:val="18"/>
          <w:szCs w:val="18"/>
          <w:lang w:val="en"/>
        </w:rPr>
        <w:t>;</w:t>
      </w:r>
    </w:p>
    <w:p w14:paraId="223C82F7"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23" w:author="Ayako Omori" w:date="2017-06-26T09:09:00Z">
          <w:pPr>
            <w:widowControl/>
            <w:numPr>
              <w:numId w:val="3"/>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var</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 xml:space="preserve">severities </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new</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string</w:t>
      </w:r>
      <w:r w:rsidRPr="006E4DA3">
        <w:rPr>
          <w:rFonts w:ascii="メイリオ" w:eastAsia="メイリオ" w:hAnsi="メイリオ" w:cs="メイリオ" w:hint="eastAsia"/>
          <w:color w:val="24292E"/>
          <w:sz w:val="18"/>
          <w:szCs w:val="18"/>
          <w:lang w:val="en"/>
        </w:rPr>
        <w:t xml:space="preserve">[] { </w:t>
      </w:r>
      <w:r w:rsidRPr="006E4DA3">
        <w:rPr>
          <w:rFonts w:ascii="メイリオ" w:eastAsia="メイリオ" w:hAnsi="メイリオ" w:cs="メイリオ" w:hint="eastAsia"/>
          <w:color w:val="032F62"/>
          <w:sz w:val="18"/>
          <w:szCs w:val="18"/>
          <w:lang w:val="en"/>
        </w:rPr>
        <w:t>"high"</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032F62"/>
          <w:sz w:val="18"/>
          <w:szCs w:val="18"/>
          <w:lang w:val="en"/>
        </w:rPr>
        <w:t>"normal"</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032F62"/>
          <w:sz w:val="18"/>
          <w:szCs w:val="18"/>
          <w:lang w:val="en"/>
        </w:rPr>
        <w:t>"low"</w:t>
      </w:r>
      <w:r w:rsidRPr="006E4DA3">
        <w:rPr>
          <w:rFonts w:ascii="メイリオ" w:eastAsia="メイリオ" w:hAnsi="メイリオ" w:cs="メイリオ" w:hint="eastAsia"/>
          <w:color w:val="24292E"/>
          <w:sz w:val="18"/>
          <w:szCs w:val="18"/>
          <w:lang w:val="en"/>
        </w:rPr>
        <w:t xml:space="preserve"> };</w:t>
      </w:r>
    </w:p>
    <w:p w14:paraId="223C82F8"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24" w:author="Ayako Omori" w:date="2017-06-26T09:09:00Z">
          <w:pPr>
            <w:widowControl/>
            <w:numPr>
              <w:numId w:val="3"/>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PromptDialog.Choice(context, </w:t>
      </w:r>
      <w:r w:rsidRPr="006E4DA3">
        <w:rPr>
          <w:rFonts w:ascii="メイリオ" w:eastAsia="メイリオ" w:hAnsi="メイリオ" w:cs="メイリオ" w:hint="eastAsia"/>
          <w:color w:val="005CC5"/>
          <w:sz w:val="18"/>
          <w:szCs w:val="18"/>
          <w:lang w:val="en"/>
        </w:rPr>
        <w:t>this</w:t>
      </w:r>
      <w:r w:rsidRPr="006E4DA3">
        <w:rPr>
          <w:rFonts w:ascii="メイリオ" w:eastAsia="メイリオ" w:hAnsi="メイリオ" w:cs="メイリオ" w:hint="eastAsia"/>
          <w:color w:val="24292E"/>
          <w:sz w:val="18"/>
          <w:szCs w:val="18"/>
          <w:lang w:val="en"/>
        </w:rPr>
        <w:t xml:space="preserve">.SeverityMessageReceivedAsync, severities, </w:t>
      </w:r>
      <w:r w:rsidRPr="006E4DA3">
        <w:rPr>
          <w:rFonts w:ascii="メイリオ" w:eastAsia="メイリオ" w:hAnsi="メイリオ" w:cs="メイリオ" w:hint="eastAsia"/>
          <w:color w:val="032F62"/>
          <w:sz w:val="18"/>
          <w:szCs w:val="18"/>
          <w:lang w:val="en"/>
        </w:rPr>
        <w:t>"Which is the severity of this problem?"</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005CC5"/>
          <w:sz w:val="18"/>
          <w:szCs w:val="18"/>
          <w:lang w:val="en"/>
        </w:rPr>
        <w:t>null</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005CC5"/>
          <w:sz w:val="18"/>
          <w:szCs w:val="18"/>
          <w:lang w:val="en"/>
        </w:rPr>
        <w:t>3</w:t>
      </w:r>
      <w:r w:rsidRPr="006E4DA3">
        <w:rPr>
          <w:rFonts w:ascii="メイリオ" w:eastAsia="メイリオ" w:hAnsi="メイリオ" w:cs="メイリオ" w:hint="eastAsia"/>
          <w:color w:val="24292E"/>
          <w:sz w:val="18"/>
          <w:szCs w:val="18"/>
          <w:lang w:val="en"/>
        </w:rPr>
        <w:t>, PromptStyle.AutoText);</w:t>
      </w:r>
    </w:p>
    <w:p w14:paraId="223C82F9"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643" w:left="1350"/>
        <w:jc w:val="left"/>
        <w:rPr>
          <w:rFonts w:ascii="メイリオ" w:eastAsia="メイリオ" w:hAnsi="メイリオ" w:cs="メイリオ"/>
          <w:color w:val="24292E"/>
          <w:kern w:val="0"/>
          <w:sz w:val="18"/>
          <w:szCs w:val="18"/>
        </w:rPr>
        <w:pPrChange w:id="25" w:author="Ayako Omori" w:date="2017-06-26T09:09:00Z">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pPr>
        </w:pPrChange>
      </w:pPr>
      <w:r w:rsidRPr="006E4DA3">
        <w:rPr>
          <w:rFonts w:ascii="メイリオ" w:eastAsia="メイリオ" w:hAnsi="メイリオ" w:cs="メイリオ" w:hint="eastAsia"/>
          <w:color w:val="24292E"/>
          <w:sz w:val="18"/>
          <w:szCs w:val="18"/>
          <w:lang w:val="en"/>
        </w:rPr>
        <w:t>}</w:t>
      </w:r>
    </w:p>
    <w:p w14:paraId="223C82FA" w14:textId="77777777" w:rsidR="00E62042" w:rsidRPr="006E4DA3" w:rsidRDefault="00E62042" w:rsidP="00EC2A61">
      <w:pPr>
        <w:widowControl/>
        <w:numPr>
          <w:ilvl w:val="0"/>
          <w:numId w:val="3"/>
        </w:numPr>
        <w:spacing w:after="150" w:line="192" w:lineRule="auto"/>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color w:val="24292E"/>
          <w:szCs w:val="21"/>
        </w:rPr>
        <w:t>次に、</w:t>
      </w:r>
      <w:r w:rsidRPr="006E4DA3">
        <w:rPr>
          <w:rFonts w:ascii="メイリオ" w:eastAsia="メイリオ" w:hAnsi="メイリオ" w:cs="メイリオ" w:hint="eastAsia"/>
          <w:color w:val="24292E"/>
          <w:sz w:val="18"/>
          <w:szCs w:val="18"/>
        </w:rPr>
        <w:t>SeverityMessageReceivedAsync</w:t>
      </w:r>
      <w:r w:rsidRPr="006E4DA3">
        <w:rPr>
          <w:rFonts w:ascii="メイリオ" w:eastAsia="メイリオ" w:hAnsi="メイリオ" w:cs="メイリオ" w:hint="eastAsia"/>
          <w:color w:val="24292E"/>
          <w:szCs w:val="21"/>
        </w:rPr>
        <w:t xml:space="preserve"> メソッドを追加します。このメソッドは重要度を受信し </w:t>
      </w:r>
      <w:r w:rsidRPr="006E4DA3">
        <w:rPr>
          <w:rFonts w:ascii="メイリオ" w:eastAsia="メイリオ" w:hAnsi="メイリオ" w:cs="メイリオ" w:hint="eastAsia"/>
          <w:color w:val="24292E"/>
          <w:sz w:val="18"/>
          <w:szCs w:val="18"/>
        </w:rPr>
        <w:t>PromptDialog.Text</w:t>
      </w:r>
      <w:r w:rsidRPr="006E4DA3">
        <w:rPr>
          <w:rFonts w:ascii="メイリオ" w:eastAsia="メイリオ" w:hAnsi="メイリオ" w:cs="メイリオ" w:hint="eastAsia"/>
          <w:color w:val="24292E"/>
          <w:szCs w:val="21"/>
        </w:rPr>
        <w:t xml:space="preserve"> メソッドを使用して、ユーザーにカテゴリの入力を求めます。</w:t>
      </w:r>
    </w:p>
    <w:p w14:paraId="223C82FB"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26" w:author="Ayako Omori" w:date="2017-06-26T09:09:00Z">
          <w:pPr>
            <w:widowControl/>
            <w:numPr>
              <w:numId w:val="3"/>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D73A49"/>
          <w:sz w:val="18"/>
          <w:szCs w:val="18"/>
          <w:lang w:val="en"/>
        </w:rPr>
        <w:t>public</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async</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Task</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SeverityMessageReceivedAsync</w:t>
      </w:r>
      <w:r w:rsidRPr="006E4DA3">
        <w:rPr>
          <w:rFonts w:ascii="メイリオ" w:eastAsia="メイリオ" w:hAnsi="メイリオ" w:cs="メイリオ" w:hint="eastAsia"/>
          <w:color w:val="24292E"/>
          <w:sz w:val="18"/>
          <w:szCs w:val="18"/>
          <w:lang w:val="en"/>
        </w:rPr>
        <w:t>(</w:t>
      </w:r>
      <w:r w:rsidRPr="006E4DA3">
        <w:rPr>
          <w:rFonts w:ascii="メイリオ" w:eastAsia="メイリオ" w:hAnsi="メイリオ" w:cs="メイリオ" w:hint="eastAsia"/>
          <w:color w:val="6F42C1"/>
          <w:sz w:val="18"/>
          <w:szCs w:val="18"/>
          <w:lang w:val="en"/>
        </w:rPr>
        <w:t>IDialogContext</w:t>
      </w:r>
      <w:r w:rsidRPr="006E4DA3">
        <w:rPr>
          <w:rFonts w:ascii="メイリオ" w:eastAsia="メイリオ" w:hAnsi="メイリオ" w:cs="メイリオ" w:hint="eastAsia"/>
          <w:color w:val="24292E"/>
          <w:sz w:val="18"/>
          <w:szCs w:val="18"/>
          <w:lang w:val="en"/>
        </w:rPr>
        <w:t xml:space="preserve"> context, </w:t>
      </w:r>
      <w:r w:rsidRPr="006E4DA3">
        <w:rPr>
          <w:rFonts w:ascii="メイリオ" w:eastAsia="メイリオ" w:hAnsi="メイリオ" w:cs="メイリオ" w:hint="eastAsia"/>
          <w:color w:val="6F42C1"/>
          <w:sz w:val="18"/>
          <w:szCs w:val="18"/>
          <w:lang w:val="en"/>
        </w:rPr>
        <w:t>IAwaitable</w:t>
      </w:r>
      <w:r w:rsidRPr="006E4DA3">
        <w:rPr>
          <w:rFonts w:ascii="メイリオ" w:eastAsia="メイリオ" w:hAnsi="メイリオ" w:cs="メイリオ" w:hint="eastAsia"/>
          <w:color w:val="24292E"/>
          <w:sz w:val="18"/>
          <w:szCs w:val="18"/>
          <w:lang w:val="en"/>
        </w:rPr>
        <w:t>&lt;</w:t>
      </w:r>
      <w:r w:rsidRPr="006E4DA3">
        <w:rPr>
          <w:rFonts w:ascii="メイリオ" w:eastAsia="メイリオ" w:hAnsi="メイリオ" w:cs="メイリオ" w:hint="eastAsia"/>
          <w:color w:val="D73A49"/>
          <w:sz w:val="18"/>
          <w:szCs w:val="18"/>
          <w:lang w:val="en"/>
        </w:rPr>
        <w:t>string</w:t>
      </w:r>
      <w:r w:rsidRPr="006E4DA3">
        <w:rPr>
          <w:rFonts w:ascii="メイリオ" w:eastAsia="メイリオ" w:hAnsi="メイリオ" w:cs="メイリオ" w:hint="eastAsia"/>
          <w:color w:val="24292E"/>
          <w:sz w:val="18"/>
          <w:szCs w:val="18"/>
          <w:lang w:val="en"/>
        </w:rPr>
        <w:t>&gt; argument)</w:t>
      </w:r>
    </w:p>
    <w:p w14:paraId="223C82FC"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27" w:author="Ayako Omori" w:date="2017-06-26T09:09:00Z">
          <w:pPr>
            <w:widowControl/>
            <w:numPr>
              <w:numId w:val="3"/>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w:t>
      </w:r>
    </w:p>
    <w:p w14:paraId="223C82FD"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28" w:author="Ayako Omori" w:date="2017-06-26T09:09:00Z">
          <w:pPr>
            <w:widowControl/>
            <w:numPr>
              <w:numId w:val="3"/>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lastRenderedPageBreak/>
        <w:t xml:space="preserve">    </w:t>
      </w:r>
      <w:r w:rsidRPr="006E4DA3">
        <w:rPr>
          <w:rFonts w:ascii="メイリオ" w:eastAsia="メイリオ" w:hAnsi="メイリオ" w:cs="メイリオ" w:hint="eastAsia"/>
          <w:color w:val="005CC5"/>
          <w:sz w:val="18"/>
          <w:szCs w:val="18"/>
          <w:lang w:val="en"/>
        </w:rPr>
        <w:t>this</w:t>
      </w:r>
      <w:r w:rsidRPr="006E4DA3">
        <w:rPr>
          <w:rFonts w:ascii="メイリオ" w:eastAsia="メイリオ" w:hAnsi="メイリオ" w:cs="メイリオ" w:hint="eastAsia"/>
          <w:color w:val="24292E"/>
          <w:sz w:val="18"/>
          <w:szCs w:val="18"/>
          <w:lang w:val="en"/>
        </w:rPr>
        <w:t xml:space="preserve">.severity = </w:t>
      </w:r>
      <w:r w:rsidRPr="006E4DA3">
        <w:rPr>
          <w:rFonts w:ascii="メイリオ" w:eastAsia="メイリオ" w:hAnsi="メイリオ" w:cs="メイリオ" w:hint="eastAsia"/>
          <w:color w:val="6F42C1"/>
          <w:sz w:val="18"/>
          <w:szCs w:val="18"/>
          <w:lang w:val="en"/>
        </w:rPr>
        <w:t>await</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argument</w:t>
      </w:r>
      <w:r w:rsidRPr="006E4DA3">
        <w:rPr>
          <w:rFonts w:ascii="メイリオ" w:eastAsia="メイリオ" w:hAnsi="メイリオ" w:cs="メイリオ" w:hint="eastAsia"/>
          <w:color w:val="24292E"/>
          <w:sz w:val="18"/>
          <w:szCs w:val="18"/>
          <w:lang w:val="en"/>
        </w:rPr>
        <w:t>;</w:t>
      </w:r>
    </w:p>
    <w:p w14:paraId="223C82FE"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29" w:author="Ayako Omori" w:date="2017-06-26T09:09:00Z">
          <w:pPr>
            <w:widowControl/>
            <w:numPr>
              <w:numId w:val="3"/>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PromptDialog.Text(context, </w:t>
      </w:r>
      <w:r w:rsidRPr="006E4DA3">
        <w:rPr>
          <w:rFonts w:ascii="メイリオ" w:eastAsia="メイリオ" w:hAnsi="メイリオ" w:cs="メイリオ" w:hint="eastAsia"/>
          <w:color w:val="005CC5"/>
          <w:sz w:val="18"/>
          <w:szCs w:val="18"/>
          <w:lang w:val="en"/>
        </w:rPr>
        <w:t>this</w:t>
      </w:r>
      <w:r w:rsidRPr="006E4DA3">
        <w:rPr>
          <w:rFonts w:ascii="メイリオ" w:eastAsia="メイリオ" w:hAnsi="メイリオ" w:cs="メイリオ" w:hint="eastAsia"/>
          <w:color w:val="24292E"/>
          <w:sz w:val="18"/>
          <w:szCs w:val="18"/>
          <w:lang w:val="en"/>
        </w:rPr>
        <w:t xml:space="preserve">.CategoryMessageReceivedAsync, </w:t>
      </w:r>
      <w:r w:rsidRPr="006E4DA3">
        <w:rPr>
          <w:rFonts w:ascii="メイリオ" w:eastAsia="メイリオ" w:hAnsi="メイリオ" w:cs="メイリオ" w:hint="eastAsia"/>
          <w:color w:val="032F62"/>
          <w:sz w:val="18"/>
          <w:szCs w:val="18"/>
          <w:lang w:val="en"/>
        </w:rPr>
        <w:t>"Which would be the category for this ticket (software, hardware, networking, security or other)?"</w:t>
      </w:r>
      <w:r w:rsidRPr="006E4DA3">
        <w:rPr>
          <w:rFonts w:ascii="メイリオ" w:eastAsia="メイリオ" w:hAnsi="メイリオ" w:cs="メイリオ" w:hint="eastAsia"/>
          <w:color w:val="24292E"/>
          <w:sz w:val="18"/>
          <w:szCs w:val="18"/>
          <w:lang w:val="en"/>
        </w:rPr>
        <w:t>);</w:t>
      </w:r>
    </w:p>
    <w:p w14:paraId="223C82FF"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643" w:left="1350"/>
        <w:jc w:val="left"/>
        <w:rPr>
          <w:rFonts w:ascii="メイリオ" w:eastAsia="メイリオ" w:hAnsi="メイリオ" w:cs="メイリオ"/>
          <w:color w:val="24292E"/>
          <w:kern w:val="0"/>
          <w:sz w:val="18"/>
          <w:szCs w:val="18"/>
        </w:rPr>
        <w:pPrChange w:id="30" w:author="Ayako Omori" w:date="2017-06-26T09:09:00Z">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pPr>
        </w:pPrChange>
      </w:pPr>
      <w:r w:rsidRPr="006E4DA3">
        <w:rPr>
          <w:rFonts w:ascii="メイリオ" w:eastAsia="メイリオ" w:hAnsi="メイリオ" w:cs="メイリオ" w:hint="eastAsia"/>
          <w:color w:val="24292E"/>
          <w:sz w:val="18"/>
          <w:szCs w:val="18"/>
          <w:lang w:val="en"/>
        </w:rPr>
        <w:t>}</w:t>
      </w:r>
    </w:p>
    <w:p w14:paraId="223C8300" w14:textId="77777777" w:rsidR="00E62042" w:rsidRPr="006E4DA3" w:rsidRDefault="00E62042" w:rsidP="00EC2A61">
      <w:pPr>
        <w:widowControl/>
        <w:numPr>
          <w:ilvl w:val="0"/>
          <w:numId w:val="3"/>
        </w:numPr>
        <w:spacing w:after="150" w:line="192" w:lineRule="auto"/>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color w:val="24292E"/>
          <w:szCs w:val="21"/>
        </w:rPr>
        <w:t>今度は、</w:t>
      </w:r>
      <w:r w:rsidRPr="006E4DA3">
        <w:rPr>
          <w:rFonts w:ascii="メイリオ" w:eastAsia="メイリオ" w:hAnsi="メイリオ" w:cs="メイリオ" w:hint="eastAsia"/>
          <w:color w:val="24292E"/>
          <w:sz w:val="18"/>
          <w:szCs w:val="18"/>
        </w:rPr>
        <w:t>CategoryMessageReceivedAsync</w:t>
      </w:r>
      <w:r w:rsidRPr="006E4DA3">
        <w:rPr>
          <w:rFonts w:ascii="メイリオ" w:eastAsia="メイリオ" w:hAnsi="メイリオ" w:cs="メイリオ" w:hint="eastAsia"/>
          <w:color w:val="24292E"/>
          <w:szCs w:val="21"/>
        </w:rPr>
        <w:t xml:space="preserve"> メソッドを追加します。このメソッドは、カテゴリを保存し、</w:t>
      </w:r>
      <w:r w:rsidRPr="006E4DA3">
        <w:rPr>
          <w:rFonts w:ascii="メイリオ" w:eastAsia="メイリオ" w:hAnsi="メイリオ" w:cs="メイリオ" w:hint="eastAsia"/>
          <w:color w:val="24292E"/>
          <w:sz w:val="18"/>
          <w:szCs w:val="18"/>
        </w:rPr>
        <w:t>PromptDialog.Confirm</w:t>
      </w:r>
      <w:r w:rsidRPr="006E4DA3">
        <w:rPr>
          <w:rFonts w:ascii="メイリオ" w:eastAsia="メイリオ" w:hAnsi="メイリオ" w:cs="メイリオ" w:hint="eastAsia"/>
          <w:color w:val="24292E"/>
          <w:szCs w:val="21"/>
        </w:rPr>
        <w:t xml:space="preserve"> メソッドを使用して、ユーザーにチケットの作成の確認を求めます。</w:t>
      </w:r>
    </w:p>
    <w:p w14:paraId="223C8301"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31" w:author="Ayako Omori" w:date="2017-06-26T09:09:00Z">
          <w:pPr>
            <w:widowControl/>
            <w:numPr>
              <w:numId w:val="3"/>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D73A49"/>
          <w:sz w:val="18"/>
          <w:szCs w:val="18"/>
          <w:lang w:val="en"/>
        </w:rPr>
        <w:t>public</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async</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Task</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CategoryMessageReceivedAsync</w:t>
      </w:r>
      <w:r w:rsidRPr="006E4DA3">
        <w:rPr>
          <w:rFonts w:ascii="メイリオ" w:eastAsia="メイリオ" w:hAnsi="メイリオ" w:cs="メイリオ" w:hint="eastAsia"/>
          <w:color w:val="24292E"/>
          <w:sz w:val="18"/>
          <w:szCs w:val="18"/>
          <w:lang w:val="en"/>
        </w:rPr>
        <w:t>(</w:t>
      </w:r>
      <w:r w:rsidRPr="006E4DA3">
        <w:rPr>
          <w:rFonts w:ascii="メイリオ" w:eastAsia="メイリオ" w:hAnsi="メイリオ" w:cs="メイリオ" w:hint="eastAsia"/>
          <w:color w:val="6F42C1"/>
          <w:sz w:val="18"/>
          <w:szCs w:val="18"/>
          <w:lang w:val="en"/>
        </w:rPr>
        <w:t>IDialogContext</w:t>
      </w:r>
      <w:r w:rsidRPr="006E4DA3">
        <w:rPr>
          <w:rFonts w:ascii="メイリオ" w:eastAsia="メイリオ" w:hAnsi="メイリオ" w:cs="メイリオ" w:hint="eastAsia"/>
          <w:color w:val="24292E"/>
          <w:sz w:val="18"/>
          <w:szCs w:val="18"/>
          <w:lang w:val="en"/>
        </w:rPr>
        <w:t xml:space="preserve"> context, </w:t>
      </w:r>
      <w:r w:rsidRPr="006E4DA3">
        <w:rPr>
          <w:rFonts w:ascii="メイリオ" w:eastAsia="メイリオ" w:hAnsi="メイリオ" w:cs="メイリオ" w:hint="eastAsia"/>
          <w:color w:val="6F42C1"/>
          <w:sz w:val="18"/>
          <w:szCs w:val="18"/>
          <w:lang w:val="en"/>
        </w:rPr>
        <w:t>IAwaitable</w:t>
      </w:r>
      <w:r w:rsidRPr="006E4DA3">
        <w:rPr>
          <w:rFonts w:ascii="メイリオ" w:eastAsia="メイリオ" w:hAnsi="メイリオ" w:cs="メイリオ" w:hint="eastAsia"/>
          <w:color w:val="24292E"/>
          <w:sz w:val="18"/>
          <w:szCs w:val="18"/>
          <w:lang w:val="en"/>
        </w:rPr>
        <w:t>&lt;</w:t>
      </w:r>
      <w:r w:rsidRPr="006E4DA3">
        <w:rPr>
          <w:rFonts w:ascii="メイリオ" w:eastAsia="メイリオ" w:hAnsi="メイリオ" w:cs="メイリオ" w:hint="eastAsia"/>
          <w:color w:val="D73A49"/>
          <w:sz w:val="18"/>
          <w:szCs w:val="18"/>
          <w:lang w:val="en"/>
        </w:rPr>
        <w:t>string</w:t>
      </w:r>
      <w:r w:rsidRPr="006E4DA3">
        <w:rPr>
          <w:rFonts w:ascii="メイリオ" w:eastAsia="メイリオ" w:hAnsi="メイリオ" w:cs="メイリオ" w:hint="eastAsia"/>
          <w:color w:val="24292E"/>
          <w:sz w:val="18"/>
          <w:szCs w:val="18"/>
          <w:lang w:val="en"/>
        </w:rPr>
        <w:t>&gt; argument)</w:t>
      </w:r>
    </w:p>
    <w:p w14:paraId="223C8302"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32" w:author="Ayako Omori" w:date="2017-06-26T09:09:00Z">
          <w:pPr>
            <w:widowControl/>
            <w:numPr>
              <w:numId w:val="3"/>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w:t>
      </w:r>
    </w:p>
    <w:p w14:paraId="223C8303"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33" w:author="Ayako Omori" w:date="2017-06-26T09:09:00Z">
          <w:pPr>
            <w:widowControl/>
            <w:numPr>
              <w:numId w:val="3"/>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005CC5"/>
          <w:sz w:val="18"/>
          <w:szCs w:val="18"/>
          <w:lang w:val="en"/>
        </w:rPr>
        <w:t>this</w:t>
      </w:r>
      <w:r w:rsidRPr="006E4DA3">
        <w:rPr>
          <w:rFonts w:ascii="メイリオ" w:eastAsia="メイリオ" w:hAnsi="メイリオ" w:cs="メイリオ" w:hint="eastAsia"/>
          <w:color w:val="24292E"/>
          <w:sz w:val="18"/>
          <w:szCs w:val="18"/>
          <w:lang w:val="en"/>
        </w:rPr>
        <w:t xml:space="preserve">.category = </w:t>
      </w:r>
      <w:r w:rsidRPr="006E4DA3">
        <w:rPr>
          <w:rFonts w:ascii="メイリオ" w:eastAsia="メイリオ" w:hAnsi="メイリオ" w:cs="メイリオ" w:hint="eastAsia"/>
          <w:color w:val="6F42C1"/>
          <w:sz w:val="18"/>
          <w:szCs w:val="18"/>
          <w:lang w:val="en"/>
        </w:rPr>
        <w:t>await</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argument</w:t>
      </w:r>
      <w:r w:rsidRPr="006E4DA3">
        <w:rPr>
          <w:rFonts w:ascii="メイリオ" w:eastAsia="メイリオ" w:hAnsi="メイリオ" w:cs="メイリオ" w:hint="eastAsia"/>
          <w:color w:val="24292E"/>
          <w:sz w:val="18"/>
          <w:szCs w:val="18"/>
          <w:lang w:val="en"/>
        </w:rPr>
        <w:t>;</w:t>
      </w:r>
    </w:p>
    <w:p w14:paraId="223C8304"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34" w:author="Ayako Omori" w:date="2017-06-26T09:09:00Z">
          <w:pPr>
            <w:widowControl/>
            <w:numPr>
              <w:numId w:val="3"/>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var</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 xml:space="preserve">text </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032F62"/>
          <w:sz w:val="18"/>
          <w:szCs w:val="18"/>
          <w:lang w:val="en"/>
        </w:rPr>
        <w:t>$"Great! I'm going to create a **</w:t>
      </w:r>
      <w:r w:rsidRPr="006E4DA3">
        <w:rPr>
          <w:rFonts w:ascii="メイリオ" w:eastAsia="メイリオ" w:hAnsi="メイリオ" w:cs="メイリオ" w:hint="eastAsia"/>
          <w:color w:val="24292E"/>
          <w:sz w:val="18"/>
          <w:szCs w:val="18"/>
          <w:lang w:val="en"/>
        </w:rPr>
        <w:t>{</w:t>
      </w:r>
      <w:r w:rsidRPr="006E4DA3">
        <w:rPr>
          <w:rFonts w:ascii="メイリオ" w:eastAsia="メイリオ" w:hAnsi="メイリオ" w:cs="メイリオ" w:hint="eastAsia"/>
          <w:color w:val="005CC5"/>
          <w:sz w:val="18"/>
          <w:szCs w:val="18"/>
          <w:lang w:val="en"/>
        </w:rPr>
        <w:t>this</w:t>
      </w:r>
      <w:r w:rsidRPr="006E4DA3">
        <w:rPr>
          <w:rFonts w:ascii="メイリオ" w:eastAsia="メイリオ" w:hAnsi="メイリオ" w:cs="メイリオ" w:hint="eastAsia"/>
          <w:color w:val="24292E"/>
          <w:sz w:val="18"/>
          <w:szCs w:val="18"/>
          <w:lang w:val="en"/>
        </w:rPr>
        <w:t>.severity}</w:t>
      </w:r>
      <w:r w:rsidRPr="006E4DA3">
        <w:rPr>
          <w:rFonts w:ascii="メイリオ" w:eastAsia="メイリオ" w:hAnsi="メイリオ" w:cs="メイリオ" w:hint="eastAsia"/>
          <w:color w:val="032F62"/>
          <w:sz w:val="18"/>
          <w:szCs w:val="18"/>
          <w:lang w:val="en"/>
        </w:rPr>
        <w:t>** severity ticket in the **</w:t>
      </w:r>
      <w:r w:rsidRPr="006E4DA3">
        <w:rPr>
          <w:rFonts w:ascii="メイリオ" w:eastAsia="メイリオ" w:hAnsi="メイリオ" w:cs="メイリオ" w:hint="eastAsia"/>
          <w:color w:val="24292E"/>
          <w:sz w:val="18"/>
          <w:szCs w:val="18"/>
          <w:lang w:val="en"/>
        </w:rPr>
        <w:t>{</w:t>
      </w:r>
      <w:r w:rsidRPr="006E4DA3">
        <w:rPr>
          <w:rFonts w:ascii="メイリオ" w:eastAsia="メイリオ" w:hAnsi="メイリオ" w:cs="メイリオ" w:hint="eastAsia"/>
          <w:color w:val="005CC5"/>
          <w:sz w:val="18"/>
          <w:szCs w:val="18"/>
          <w:lang w:val="en"/>
        </w:rPr>
        <w:t>this</w:t>
      </w:r>
      <w:r w:rsidRPr="006E4DA3">
        <w:rPr>
          <w:rFonts w:ascii="メイリオ" w:eastAsia="メイリオ" w:hAnsi="メイリオ" w:cs="メイリオ" w:hint="eastAsia"/>
          <w:color w:val="24292E"/>
          <w:sz w:val="18"/>
          <w:szCs w:val="18"/>
          <w:lang w:val="en"/>
        </w:rPr>
        <w:t>.category}</w:t>
      </w:r>
      <w:r w:rsidRPr="006E4DA3">
        <w:rPr>
          <w:rFonts w:ascii="メイリオ" w:eastAsia="メイリオ" w:hAnsi="メイリオ" w:cs="メイリオ" w:hint="eastAsia"/>
          <w:color w:val="032F62"/>
          <w:sz w:val="18"/>
          <w:szCs w:val="18"/>
          <w:lang w:val="en"/>
        </w:rPr>
        <w:t>** category. "</w:t>
      </w:r>
      <w:r w:rsidRPr="006E4DA3">
        <w:rPr>
          <w:rFonts w:ascii="メイリオ" w:eastAsia="メイリオ" w:hAnsi="メイリオ" w:cs="メイリオ" w:hint="eastAsia"/>
          <w:color w:val="24292E"/>
          <w:sz w:val="18"/>
          <w:szCs w:val="18"/>
          <w:lang w:val="en"/>
        </w:rPr>
        <w:t xml:space="preserve"> +</w:t>
      </w:r>
    </w:p>
    <w:p w14:paraId="223C8305"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35" w:author="Ayako Omori" w:date="2017-06-26T09:09:00Z">
          <w:pPr>
            <w:widowControl/>
            <w:numPr>
              <w:numId w:val="3"/>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032F62"/>
          <w:sz w:val="18"/>
          <w:szCs w:val="18"/>
          <w:lang w:val="en"/>
        </w:rPr>
        <w:t>$"The description I will use is _\"</w:t>
      </w:r>
      <w:r w:rsidRPr="006E4DA3">
        <w:rPr>
          <w:rFonts w:ascii="メイリオ" w:eastAsia="メイリオ" w:hAnsi="メイリオ" w:cs="メイリオ" w:hint="eastAsia"/>
          <w:color w:val="24292E"/>
          <w:sz w:val="18"/>
          <w:szCs w:val="18"/>
          <w:lang w:val="en"/>
        </w:rPr>
        <w:t>{</w:t>
      </w:r>
      <w:r w:rsidRPr="006E4DA3">
        <w:rPr>
          <w:rFonts w:ascii="メイリオ" w:eastAsia="メイリオ" w:hAnsi="メイリオ" w:cs="メイリオ" w:hint="eastAsia"/>
          <w:color w:val="005CC5"/>
          <w:sz w:val="18"/>
          <w:szCs w:val="18"/>
          <w:lang w:val="en"/>
        </w:rPr>
        <w:t>this</w:t>
      </w:r>
      <w:r w:rsidRPr="006E4DA3">
        <w:rPr>
          <w:rFonts w:ascii="メイリオ" w:eastAsia="メイリオ" w:hAnsi="メイリオ" w:cs="メイリオ" w:hint="eastAsia"/>
          <w:color w:val="24292E"/>
          <w:sz w:val="18"/>
          <w:szCs w:val="18"/>
          <w:lang w:val="en"/>
        </w:rPr>
        <w:t>.description}\</w:t>
      </w:r>
      <w:r w:rsidRPr="006E4DA3">
        <w:rPr>
          <w:rFonts w:ascii="メイリオ" w:eastAsia="メイリオ" w:hAnsi="メイリオ" w:cs="メイリオ" w:hint="eastAsia"/>
          <w:color w:val="032F62"/>
          <w:sz w:val="18"/>
          <w:szCs w:val="18"/>
          <w:lang w:val="en"/>
        </w:rPr>
        <w:t>"_. Can you please confirm that this information is correct?"</w:t>
      </w:r>
      <w:r w:rsidRPr="006E4DA3">
        <w:rPr>
          <w:rFonts w:ascii="メイリオ" w:eastAsia="メイリオ" w:hAnsi="メイリオ" w:cs="メイリオ" w:hint="eastAsia"/>
          <w:color w:val="24292E"/>
          <w:sz w:val="18"/>
          <w:szCs w:val="18"/>
          <w:lang w:val="en"/>
        </w:rPr>
        <w:t>;</w:t>
      </w:r>
    </w:p>
    <w:p w14:paraId="223C8306"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lang w:val="en"/>
        </w:rPr>
        <w:pPrChange w:id="36" w:author="Ayako Omori" w:date="2017-06-26T09:09:00Z">
          <w:pPr>
            <w:widowControl/>
            <w:numPr>
              <w:numId w:val="3"/>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p>
    <w:p w14:paraId="223C8307"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37" w:author="Ayako Omori" w:date="2017-06-26T09:09:00Z">
          <w:pPr>
            <w:widowControl/>
            <w:numPr>
              <w:numId w:val="3"/>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PromptDialog.Confirm(context, </w:t>
      </w:r>
      <w:r w:rsidRPr="006E4DA3">
        <w:rPr>
          <w:rFonts w:ascii="メイリオ" w:eastAsia="メイリオ" w:hAnsi="メイリオ" w:cs="メイリオ" w:hint="eastAsia"/>
          <w:color w:val="005CC5"/>
          <w:sz w:val="18"/>
          <w:szCs w:val="18"/>
          <w:lang w:val="en"/>
        </w:rPr>
        <w:t>this</w:t>
      </w:r>
      <w:r w:rsidRPr="006E4DA3">
        <w:rPr>
          <w:rFonts w:ascii="メイリオ" w:eastAsia="メイリオ" w:hAnsi="メイリオ" w:cs="メイリオ" w:hint="eastAsia"/>
          <w:color w:val="24292E"/>
          <w:sz w:val="18"/>
          <w:szCs w:val="18"/>
          <w:lang w:val="en"/>
        </w:rPr>
        <w:t xml:space="preserve">.IssueConfirmedMessageReceivedAsync, text, </w:t>
      </w:r>
      <w:r w:rsidRPr="006E4DA3">
        <w:rPr>
          <w:rFonts w:ascii="メイリオ" w:eastAsia="メイリオ" w:hAnsi="メイリオ" w:cs="メイリオ" w:hint="eastAsia"/>
          <w:color w:val="005CC5"/>
          <w:sz w:val="18"/>
          <w:szCs w:val="18"/>
          <w:lang w:val="en"/>
        </w:rPr>
        <w:t>null</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005CC5"/>
          <w:sz w:val="18"/>
          <w:szCs w:val="18"/>
          <w:lang w:val="en"/>
        </w:rPr>
        <w:t>3</w:t>
      </w:r>
      <w:r w:rsidRPr="006E4DA3">
        <w:rPr>
          <w:rFonts w:ascii="メイリオ" w:eastAsia="メイリオ" w:hAnsi="メイリオ" w:cs="メイリオ" w:hint="eastAsia"/>
          <w:color w:val="24292E"/>
          <w:sz w:val="18"/>
          <w:szCs w:val="18"/>
          <w:lang w:val="en"/>
        </w:rPr>
        <w:t>, PromptStyle.AutoText);</w:t>
      </w:r>
    </w:p>
    <w:p w14:paraId="223C8308"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643" w:left="1350"/>
        <w:jc w:val="left"/>
        <w:rPr>
          <w:rFonts w:ascii="メイリオ" w:eastAsia="メイリオ" w:hAnsi="メイリオ" w:cs="メイリオ"/>
          <w:color w:val="24292E"/>
          <w:kern w:val="0"/>
          <w:sz w:val="18"/>
          <w:szCs w:val="18"/>
        </w:rPr>
        <w:pPrChange w:id="38" w:author="Ayako Omori" w:date="2017-06-26T09:09:00Z">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pPr>
        </w:pPrChange>
      </w:pPr>
      <w:r w:rsidRPr="006E4DA3">
        <w:rPr>
          <w:rFonts w:ascii="メイリオ" w:eastAsia="メイリオ" w:hAnsi="メイリオ" w:cs="メイリオ" w:hint="eastAsia"/>
          <w:color w:val="24292E"/>
          <w:sz w:val="18"/>
          <w:szCs w:val="18"/>
          <w:lang w:val="en"/>
        </w:rPr>
        <w:t>}</w:t>
      </w:r>
    </w:p>
    <w:p w14:paraId="223C8309" w14:textId="77777777" w:rsidR="00E62042" w:rsidRPr="006E4DA3" w:rsidRDefault="00E62042" w:rsidP="006E4DA3">
      <w:pPr>
        <w:widowControl/>
        <w:spacing w:after="150" w:line="192" w:lineRule="auto"/>
        <w:ind w:left="720"/>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b/>
          <w:bCs/>
          <w:color w:val="24292E"/>
          <w:szCs w:val="21"/>
        </w:rPr>
        <w:t>注:</w:t>
      </w:r>
      <w:r w:rsidRPr="006E4DA3">
        <w:rPr>
          <w:rFonts w:ascii="メイリオ" w:eastAsia="メイリオ" w:hAnsi="メイリオ" w:cs="メイリオ" w:hint="eastAsia"/>
          <w:color w:val="24292E"/>
          <w:szCs w:val="21"/>
        </w:rPr>
        <w:t xml:space="preserve"> Markdown 構文を使用して、よりリッチなテキスト メッセージを作成できることに注意してください。ただし、すべてのチャネルで </w:t>
      </w:r>
      <w:r w:rsidR="00EA2A72" w:rsidRPr="006E4DA3">
        <w:rPr>
          <w:rFonts w:ascii="メイリオ" w:eastAsia="メイリオ" w:hAnsi="メイリオ" w:cs="メイリオ" w:hint="eastAsia"/>
          <w:color w:val="24292E"/>
          <w:szCs w:val="21"/>
        </w:rPr>
        <w:t xml:space="preserve">Markdown </w:t>
      </w:r>
      <w:r w:rsidRPr="006E4DA3">
        <w:rPr>
          <w:rFonts w:ascii="メイリオ" w:eastAsia="メイリオ" w:hAnsi="メイリオ" w:cs="メイリオ" w:hint="eastAsia"/>
          <w:color w:val="24292E"/>
          <w:szCs w:val="21"/>
        </w:rPr>
        <w:t>がサポートされるわけではないので、注意することが重要です。</w:t>
      </w:r>
    </w:p>
    <w:p w14:paraId="223C830A" w14:textId="77777777" w:rsidR="00E62042" w:rsidRPr="006E4DA3" w:rsidRDefault="00E62042" w:rsidP="006E4DA3">
      <w:pPr>
        <w:widowControl/>
        <w:numPr>
          <w:ilvl w:val="0"/>
          <w:numId w:val="3"/>
        </w:numPr>
        <w:spacing w:after="150" w:line="192" w:lineRule="auto"/>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color w:val="24292E"/>
          <w:szCs w:val="21"/>
        </w:rPr>
        <w:t>メソッドを追加して、確認メッセージの応答を処理します。</w:t>
      </w:r>
    </w:p>
    <w:p w14:paraId="223C830B"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39" w:author="Ayako Omori" w:date="2017-06-26T09:09:00Z">
          <w:pPr>
            <w:widowControl/>
            <w:numPr>
              <w:numId w:val="3"/>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D73A49"/>
          <w:sz w:val="18"/>
          <w:szCs w:val="18"/>
          <w:lang w:val="en"/>
        </w:rPr>
        <w:t>public</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async</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Task</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IssueConfirmedMessageReceivedAsync</w:t>
      </w:r>
      <w:r w:rsidRPr="006E4DA3">
        <w:rPr>
          <w:rFonts w:ascii="メイリオ" w:eastAsia="メイリオ" w:hAnsi="メイリオ" w:cs="メイリオ" w:hint="eastAsia"/>
          <w:color w:val="24292E"/>
          <w:sz w:val="18"/>
          <w:szCs w:val="18"/>
          <w:lang w:val="en"/>
        </w:rPr>
        <w:t>(</w:t>
      </w:r>
      <w:r w:rsidRPr="006E4DA3">
        <w:rPr>
          <w:rFonts w:ascii="メイリオ" w:eastAsia="メイリオ" w:hAnsi="メイリオ" w:cs="メイリオ" w:hint="eastAsia"/>
          <w:color w:val="6F42C1"/>
          <w:sz w:val="18"/>
          <w:szCs w:val="18"/>
          <w:lang w:val="en"/>
        </w:rPr>
        <w:t>IDialogContext</w:t>
      </w:r>
      <w:r w:rsidRPr="006E4DA3">
        <w:rPr>
          <w:rFonts w:ascii="メイリオ" w:eastAsia="メイリオ" w:hAnsi="メイリオ" w:cs="メイリオ" w:hint="eastAsia"/>
          <w:color w:val="24292E"/>
          <w:sz w:val="18"/>
          <w:szCs w:val="18"/>
          <w:lang w:val="en"/>
        </w:rPr>
        <w:t xml:space="preserve"> context, </w:t>
      </w:r>
      <w:r w:rsidRPr="006E4DA3">
        <w:rPr>
          <w:rFonts w:ascii="メイリオ" w:eastAsia="メイリオ" w:hAnsi="メイリオ" w:cs="メイリオ" w:hint="eastAsia"/>
          <w:color w:val="6F42C1"/>
          <w:sz w:val="18"/>
          <w:szCs w:val="18"/>
          <w:lang w:val="en"/>
        </w:rPr>
        <w:t>IAwaitable</w:t>
      </w:r>
      <w:r w:rsidRPr="006E4DA3">
        <w:rPr>
          <w:rFonts w:ascii="メイリオ" w:eastAsia="メイリオ" w:hAnsi="メイリオ" w:cs="メイリオ" w:hint="eastAsia"/>
          <w:color w:val="24292E"/>
          <w:sz w:val="18"/>
          <w:szCs w:val="18"/>
          <w:lang w:val="en"/>
        </w:rPr>
        <w:t>&lt;</w:t>
      </w:r>
      <w:r w:rsidRPr="006E4DA3">
        <w:rPr>
          <w:rFonts w:ascii="メイリオ" w:eastAsia="メイリオ" w:hAnsi="メイリオ" w:cs="メイリオ" w:hint="eastAsia"/>
          <w:color w:val="D73A49"/>
          <w:sz w:val="18"/>
          <w:szCs w:val="18"/>
          <w:lang w:val="en"/>
        </w:rPr>
        <w:t>bool</w:t>
      </w:r>
      <w:r w:rsidRPr="006E4DA3">
        <w:rPr>
          <w:rFonts w:ascii="メイリオ" w:eastAsia="メイリオ" w:hAnsi="メイリオ" w:cs="メイリオ" w:hint="eastAsia"/>
          <w:color w:val="24292E"/>
          <w:sz w:val="18"/>
          <w:szCs w:val="18"/>
          <w:lang w:val="en"/>
        </w:rPr>
        <w:t>&gt; argument)</w:t>
      </w:r>
    </w:p>
    <w:p w14:paraId="223C830C"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40" w:author="Ayako Omori" w:date="2017-06-26T09:09:00Z">
          <w:pPr>
            <w:widowControl/>
            <w:numPr>
              <w:numId w:val="3"/>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w:t>
      </w:r>
    </w:p>
    <w:p w14:paraId="223C830D"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41" w:author="Ayako Omori" w:date="2017-06-26T09:09:00Z">
          <w:pPr>
            <w:widowControl/>
            <w:numPr>
              <w:numId w:val="3"/>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var</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 xml:space="preserve">confirmed </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await</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argument</w:t>
      </w:r>
      <w:r w:rsidRPr="006E4DA3">
        <w:rPr>
          <w:rFonts w:ascii="メイリオ" w:eastAsia="メイリオ" w:hAnsi="メイリオ" w:cs="メイリオ" w:hint="eastAsia"/>
          <w:color w:val="24292E"/>
          <w:sz w:val="18"/>
          <w:szCs w:val="18"/>
          <w:lang w:val="en"/>
        </w:rPr>
        <w:t>;</w:t>
      </w:r>
    </w:p>
    <w:p w14:paraId="223C830E"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lang w:val="en"/>
        </w:rPr>
        <w:pPrChange w:id="42" w:author="Ayako Omori" w:date="2017-06-26T09:09:00Z">
          <w:pPr>
            <w:widowControl/>
            <w:numPr>
              <w:numId w:val="3"/>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p>
    <w:p w14:paraId="223C830F"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43" w:author="Ayako Omori" w:date="2017-06-26T09:09:00Z">
          <w:pPr>
            <w:widowControl/>
            <w:numPr>
              <w:numId w:val="3"/>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if</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confirmed</w:t>
      </w:r>
      <w:r w:rsidRPr="006E4DA3">
        <w:rPr>
          <w:rFonts w:ascii="メイリオ" w:eastAsia="メイリオ" w:hAnsi="メイリオ" w:cs="メイリオ" w:hint="eastAsia"/>
          <w:color w:val="24292E"/>
          <w:sz w:val="18"/>
          <w:szCs w:val="18"/>
          <w:lang w:val="en"/>
        </w:rPr>
        <w:t>)</w:t>
      </w:r>
    </w:p>
    <w:p w14:paraId="223C8310"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44" w:author="Ayako Omori" w:date="2017-06-26T09:09:00Z">
          <w:pPr>
            <w:widowControl/>
            <w:numPr>
              <w:numId w:val="3"/>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p>
    <w:p w14:paraId="223C8311"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45" w:author="Ayako Omori" w:date="2017-06-26T09:09:00Z">
          <w:pPr>
            <w:widowControl/>
            <w:numPr>
              <w:numId w:val="3"/>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await</w:t>
      </w:r>
      <w:r w:rsidRPr="006E4DA3">
        <w:rPr>
          <w:rFonts w:ascii="メイリオ" w:eastAsia="メイリオ" w:hAnsi="メイリオ" w:cs="メイリオ" w:hint="eastAsia"/>
          <w:color w:val="24292E"/>
          <w:sz w:val="18"/>
          <w:szCs w:val="18"/>
          <w:lang w:val="en"/>
        </w:rPr>
        <w:t xml:space="preserve"> context.PostAsync(</w:t>
      </w:r>
      <w:r w:rsidRPr="006E4DA3">
        <w:rPr>
          <w:rFonts w:ascii="メイリオ" w:eastAsia="メイリオ" w:hAnsi="メイリオ" w:cs="メイリオ" w:hint="eastAsia"/>
          <w:color w:val="032F62"/>
          <w:sz w:val="18"/>
          <w:szCs w:val="18"/>
          <w:lang w:val="en"/>
        </w:rPr>
        <w:t>"Awesome! Your ticked has been created."</w:t>
      </w:r>
      <w:r w:rsidRPr="006E4DA3">
        <w:rPr>
          <w:rFonts w:ascii="メイリオ" w:eastAsia="メイリオ" w:hAnsi="メイリオ" w:cs="メイリオ" w:hint="eastAsia"/>
          <w:color w:val="24292E"/>
          <w:sz w:val="18"/>
          <w:szCs w:val="18"/>
          <w:lang w:val="en"/>
        </w:rPr>
        <w:t>);</w:t>
      </w:r>
    </w:p>
    <w:p w14:paraId="223C8312"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46" w:author="Ayako Omori" w:date="2017-06-26T09:09:00Z">
          <w:pPr>
            <w:widowControl/>
            <w:numPr>
              <w:numId w:val="3"/>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p>
    <w:p w14:paraId="223C8313"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47" w:author="Ayako Omori" w:date="2017-06-26T09:09:00Z">
          <w:pPr>
            <w:widowControl/>
            <w:numPr>
              <w:numId w:val="3"/>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else</w:t>
      </w:r>
    </w:p>
    <w:p w14:paraId="223C8314"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48" w:author="Ayako Omori" w:date="2017-06-26T09:09:00Z">
          <w:pPr>
            <w:widowControl/>
            <w:numPr>
              <w:numId w:val="3"/>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p>
    <w:p w14:paraId="223C8315"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49" w:author="Ayako Omori" w:date="2017-06-26T09:09:00Z">
          <w:pPr>
            <w:widowControl/>
            <w:numPr>
              <w:numId w:val="3"/>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await</w:t>
      </w:r>
      <w:r w:rsidRPr="006E4DA3">
        <w:rPr>
          <w:rFonts w:ascii="メイリオ" w:eastAsia="メイリオ" w:hAnsi="メイリオ" w:cs="メイリオ" w:hint="eastAsia"/>
          <w:color w:val="24292E"/>
          <w:sz w:val="18"/>
          <w:szCs w:val="18"/>
          <w:lang w:val="en"/>
        </w:rPr>
        <w:t xml:space="preserve"> context.PostAsync(</w:t>
      </w:r>
      <w:r w:rsidRPr="006E4DA3">
        <w:rPr>
          <w:rFonts w:ascii="メイリオ" w:eastAsia="メイリオ" w:hAnsi="メイリオ" w:cs="メイリオ" w:hint="eastAsia"/>
          <w:color w:val="032F62"/>
          <w:sz w:val="18"/>
          <w:szCs w:val="18"/>
          <w:lang w:val="en"/>
        </w:rPr>
        <w:t>"Ok. The ticket was not created. You can start again if you want."</w:t>
      </w:r>
      <w:r w:rsidRPr="006E4DA3">
        <w:rPr>
          <w:rFonts w:ascii="メイリオ" w:eastAsia="メイリオ" w:hAnsi="メイリオ" w:cs="メイリオ" w:hint="eastAsia"/>
          <w:color w:val="24292E"/>
          <w:sz w:val="18"/>
          <w:szCs w:val="18"/>
          <w:lang w:val="en"/>
        </w:rPr>
        <w:t>);</w:t>
      </w:r>
    </w:p>
    <w:p w14:paraId="223C8316"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50" w:author="Ayako Omori" w:date="2017-06-26T09:09:00Z">
          <w:pPr>
            <w:widowControl/>
            <w:numPr>
              <w:numId w:val="3"/>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p>
    <w:p w14:paraId="223C8317"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lang w:val="en"/>
        </w:rPr>
        <w:pPrChange w:id="51" w:author="Ayako Omori" w:date="2017-06-26T09:09:00Z">
          <w:pPr>
            <w:widowControl/>
            <w:numPr>
              <w:numId w:val="3"/>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p>
    <w:p w14:paraId="223C8318"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52" w:author="Ayako Omori" w:date="2017-06-26T09:09:00Z">
          <w:pPr>
            <w:widowControl/>
            <w:numPr>
              <w:numId w:val="3"/>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context.Done&lt;</w:t>
      </w:r>
      <w:r w:rsidRPr="006E4DA3">
        <w:rPr>
          <w:rFonts w:ascii="メイリオ" w:eastAsia="メイリオ" w:hAnsi="メイリオ" w:cs="メイリオ" w:hint="eastAsia"/>
          <w:color w:val="D73A49"/>
          <w:sz w:val="18"/>
          <w:szCs w:val="18"/>
          <w:lang w:val="en"/>
        </w:rPr>
        <w:t>object</w:t>
      </w:r>
      <w:r w:rsidRPr="006E4DA3">
        <w:rPr>
          <w:rFonts w:ascii="メイリオ" w:eastAsia="メイリオ" w:hAnsi="メイリオ" w:cs="メイリオ" w:hint="eastAsia"/>
          <w:color w:val="24292E"/>
          <w:sz w:val="18"/>
          <w:szCs w:val="18"/>
          <w:lang w:val="en"/>
        </w:rPr>
        <w:t>&gt;(</w:t>
      </w:r>
      <w:r w:rsidRPr="006E4DA3">
        <w:rPr>
          <w:rFonts w:ascii="メイリオ" w:eastAsia="メイリオ" w:hAnsi="メイリオ" w:cs="メイリオ" w:hint="eastAsia"/>
          <w:color w:val="6F42C1"/>
          <w:sz w:val="18"/>
          <w:szCs w:val="18"/>
          <w:lang w:val="en"/>
        </w:rPr>
        <w:t>null</w:t>
      </w:r>
      <w:r w:rsidRPr="006E4DA3">
        <w:rPr>
          <w:rFonts w:ascii="メイリオ" w:eastAsia="メイリオ" w:hAnsi="メイリオ" w:cs="メイリオ" w:hint="eastAsia"/>
          <w:color w:val="24292E"/>
          <w:sz w:val="18"/>
          <w:szCs w:val="18"/>
          <w:lang w:val="en"/>
        </w:rPr>
        <w:t>);</w:t>
      </w:r>
    </w:p>
    <w:p w14:paraId="223C8319"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643" w:left="1350"/>
        <w:jc w:val="left"/>
        <w:rPr>
          <w:rFonts w:ascii="メイリオ" w:eastAsia="メイリオ" w:hAnsi="メイリオ" w:cs="メイリオ"/>
          <w:color w:val="24292E"/>
          <w:kern w:val="0"/>
          <w:sz w:val="18"/>
          <w:szCs w:val="18"/>
        </w:rPr>
        <w:pPrChange w:id="53" w:author="Ayako Omori" w:date="2017-06-26T09:09:00Z">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pPr>
        </w:pPrChange>
      </w:pPr>
      <w:r w:rsidRPr="006E4DA3">
        <w:rPr>
          <w:rFonts w:ascii="メイリオ" w:eastAsia="メイリオ" w:hAnsi="メイリオ" w:cs="メイリオ" w:hint="eastAsia"/>
          <w:color w:val="24292E"/>
          <w:sz w:val="18"/>
          <w:szCs w:val="18"/>
          <w:lang w:val="en"/>
        </w:rPr>
        <w:t>}</w:t>
      </w:r>
    </w:p>
    <w:p w14:paraId="223C831A" w14:textId="77777777" w:rsidR="00E62042" w:rsidRPr="006E4DA3" w:rsidRDefault="00E62042" w:rsidP="006E4DA3">
      <w:pPr>
        <w:widowControl/>
        <w:numPr>
          <w:ilvl w:val="0"/>
          <w:numId w:val="3"/>
        </w:numPr>
        <w:spacing w:after="150" w:line="192" w:lineRule="auto"/>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color w:val="24292E"/>
          <w:szCs w:val="21"/>
        </w:rPr>
        <w:t>アプリを再実行して、エミュレーターの [Start new conversation] ボタン</w:t>
      </w:r>
      <w:r w:rsidR="00487662" w:rsidRPr="006E4DA3">
        <w:rPr>
          <w:rFonts w:ascii="メイリオ" w:eastAsia="メイリオ" w:hAnsi="メイリオ" w:cs="メイリオ" w:hint="eastAsia"/>
          <w:noProof/>
          <w:color w:val="0366D6"/>
          <w:szCs w:val="21"/>
        </w:rPr>
        <w:drawing>
          <wp:inline distT="0" distB="0" distL="0" distR="0" wp14:anchorId="223C83B6" wp14:editId="223C83B7">
            <wp:extent cx="166370" cy="166370"/>
            <wp:effectExtent l="0" t="0" r="5080" b="5080"/>
            <wp:docPr id="8" name="図 8">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ercise2-start-new">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6370" cy="166370"/>
                    </a:xfrm>
                    <a:prstGeom prst="rect">
                      <a:avLst/>
                    </a:prstGeom>
                    <a:noFill/>
                    <a:ln>
                      <a:noFill/>
                    </a:ln>
                  </pic:spPr>
                </pic:pic>
              </a:graphicData>
            </a:graphic>
          </wp:inline>
        </w:drawing>
      </w:r>
      <w:r w:rsidRPr="006E4DA3">
        <w:rPr>
          <w:rFonts w:ascii="メイリオ" w:eastAsia="メイリオ" w:hAnsi="メイリオ" w:cs="メイリオ" w:hint="eastAsia"/>
          <w:color w:val="24292E"/>
          <w:szCs w:val="21"/>
        </w:rPr>
        <w:t>を使用します。新しい会話をテストします。</w:t>
      </w:r>
    </w:p>
    <w:p w14:paraId="223C831B" w14:textId="77777777" w:rsidR="00E62042" w:rsidRPr="006E4DA3" w:rsidRDefault="00E62042" w:rsidP="006E4DA3">
      <w:pPr>
        <w:widowControl/>
        <w:spacing w:after="150" w:line="192" w:lineRule="auto"/>
        <w:ind w:left="720"/>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noProof/>
          <w:color w:val="0366D6"/>
          <w:szCs w:val="21"/>
        </w:rPr>
        <w:lastRenderedPageBreak/>
        <w:drawing>
          <wp:inline distT="0" distB="0" distL="0" distR="0" wp14:anchorId="223C83B8" wp14:editId="45EBAFED">
            <wp:extent cx="4865427" cy="5318654"/>
            <wp:effectExtent l="0" t="0" r="0" b="0"/>
            <wp:docPr id="5" name="図 5">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rcise2-full-conversation-1">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4501" cy="5328574"/>
                    </a:xfrm>
                    <a:prstGeom prst="rect">
                      <a:avLst/>
                    </a:prstGeom>
                    <a:noFill/>
                    <a:ln>
                      <a:noFill/>
                    </a:ln>
                  </pic:spPr>
                </pic:pic>
              </a:graphicData>
            </a:graphic>
          </wp:inline>
        </w:drawing>
      </w:r>
    </w:p>
    <w:p w14:paraId="223C831C" w14:textId="57068703" w:rsidR="00E62042" w:rsidRDefault="00E62042" w:rsidP="006E4DA3">
      <w:pPr>
        <w:widowControl/>
        <w:spacing w:after="150" w:line="192" w:lineRule="auto"/>
        <w:ind w:left="720"/>
        <w:jc w:val="left"/>
        <w:rPr>
          <w:ins w:id="54" w:author="Ayako Omori" w:date="2017-06-26T09:26:00Z"/>
          <w:rFonts w:ascii="メイリオ" w:eastAsia="メイリオ" w:hAnsi="メイリオ" w:cs="メイリオ"/>
          <w:color w:val="24292E"/>
          <w:szCs w:val="21"/>
        </w:rPr>
      </w:pPr>
      <w:r w:rsidRPr="006E4DA3">
        <w:rPr>
          <w:rFonts w:ascii="メイリオ" w:eastAsia="メイリオ" w:hAnsi="メイリオ" w:cs="メイリオ" w:hint="eastAsia"/>
          <w:b/>
          <w:bCs/>
          <w:color w:val="24292E"/>
          <w:szCs w:val="21"/>
        </w:rPr>
        <w:t>注:</w:t>
      </w:r>
      <w:r w:rsidRPr="006E4DA3">
        <w:rPr>
          <w:rFonts w:ascii="メイリオ" w:eastAsia="メイリオ" w:hAnsi="メイリオ" w:cs="メイリオ" w:hint="eastAsia"/>
          <w:color w:val="24292E"/>
          <w:szCs w:val="21"/>
        </w:rPr>
        <w:t xml:space="preserve"> この時点で再度ボットに話しかけると、ダイアログが最初から開始されます。</w:t>
      </w:r>
    </w:p>
    <w:p w14:paraId="30764FB0" w14:textId="77777777" w:rsidR="00D22FDB" w:rsidRPr="006E4DA3" w:rsidRDefault="00D22FDB" w:rsidP="006E4DA3">
      <w:pPr>
        <w:widowControl/>
        <w:spacing w:after="150" w:line="192" w:lineRule="auto"/>
        <w:ind w:left="720"/>
        <w:jc w:val="left"/>
        <w:rPr>
          <w:rFonts w:ascii="メイリオ" w:eastAsia="メイリオ" w:hAnsi="メイリオ" w:cs="メイリオ"/>
          <w:color w:val="24292E"/>
          <w:kern w:val="0"/>
          <w:szCs w:val="21"/>
        </w:rPr>
      </w:pPr>
    </w:p>
    <w:p w14:paraId="223C831D" w14:textId="77777777" w:rsidR="00E62042" w:rsidRPr="006E4DA3" w:rsidRDefault="00E62042" w:rsidP="006E4DA3">
      <w:pPr>
        <w:widowControl/>
        <w:spacing w:line="192" w:lineRule="auto"/>
        <w:jc w:val="left"/>
        <w:outlineLvl w:val="2"/>
        <w:rPr>
          <w:rFonts w:ascii="メイリオ" w:eastAsia="メイリオ" w:hAnsi="メイリオ" w:cs="メイリオ"/>
          <w:b/>
          <w:bCs/>
          <w:color w:val="24292E"/>
          <w:kern w:val="0"/>
          <w:sz w:val="36"/>
          <w:szCs w:val="36"/>
        </w:rPr>
      </w:pPr>
      <w:r w:rsidRPr="006E4DA3">
        <w:rPr>
          <w:rFonts w:ascii="メイリオ" w:eastAsia="メイリオ" w:hAnsi="メイリオ" w:cs="メイリオ" w:hint="eastAsia"/>
          <w:b/>
          <w:bCs/>
          <w:color w:val="24292E"/>
          <w:sz w:val="36"/>
          <w:szCs w:val="36"/>
        </w:rPr>
        <w:t>タスク 3: 外部 API を呼び出してチケットを保存</w:t>
      </w:r>
    </w:p>
    <w:p w14:paraId="223C831E" w14:textId="77777777" w:rsidR="00E62042" w:rsidRPr="006E4DA3" w:rsidRDefault="00E62042" w:rsidP="006E4DA3">
      <w:pPr>
        <w:widowControl/>
        <w:spacing w:after="150" w:line="192" w:lineRule="auto"/>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color w:val="24292E"/>
          <w:szCs w:val="21"/>
        </w:rPr>
        <w:t>これで、チケットのすべての情報が取得されましたが、この情報はダイアログが終了すると破棄されます。今度は、外部 API を使用して、チケットを作成するコードを追加します。わかりやすくするため、チケットをインメモリ アレイに保存する単純なエンドポイントを使用します。実稼働環境では、ボットのコードからアクセスできる外部 API を使用することになります。</w:t>
      </w:r>
    </w:p>
    <w:p w14:paraId="223C831F" w14:textId="77777777" w:rsidR="00E62042" w:rsidRPr="006E4DA3" w:rsidRDefault="00E62042" w:rsidP="006E4DA3">
      <w:pPr>
        <w:widowControl/>
        <w:spacing w:after="150" w:line="192" w:lineRule="auto"/>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b/>
          <w:bCs/>
          <w:color w:val="24292E"/>
          <w:szCs w:val="21"/>
        </w:rPr>
        <w:t>注:</w:t>
      </w:r>
      <w:r w:rsidRPr="006E4DA3">
        <w:rPr>
          <w:rFonts w:ascii="メイリオ" w:eastAsia="メイリオ" w:hAnsi="メイリオ" w:cs="メイリオ" w:hint="eastAsia"/>
          <w:color w:val="24292E"/>
          <w:szCs w:val="21"/>
        </w:rPr>
        <w:t xml:space="preserve"> ボットについての重要事項として、構築するほとんどのボットが既存の API のフロント エンドとなるということに留意してください。単純に言えば、ボットはアプリであり、人工知能 (AI)、機械学習 (ML)、または自然言語処理 (NLP) がなくてもボットとみなされます。</w:t>
      </w:r>
    </w:p>
    <w:p w14:paraId="223C8320" w14:textId="3F698C74" w:rsidR="00E62042" w:rsidRPr="006E4DA3" w:rsidRDefault="00E62042" w:rsidP="006E4DA3">
      <w:pPr>
        <w:widowControl/>
        <w:numPr>
          <w:ilvl w:val="0"/>
          <w:numId w:val="4"/>
        </w:numPr>
        <w:spacing w:after="150" w:line="192" w:lineRule="auto"/>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color w:val="24292E"/>
          <w:szCs w:val="21"/>
        </w:rPr>
        <w:lastRenderedPageBreak/>
        <w:t>アプリを停止します。</w:t>
      </w:r>
      <w:r w:rsidRPr="006E4DA3">
        <w:rPr>
          <w:rFonts w:ascii="メイリオ" w:eastAsia="メイリオ" w:hAnsi="メイリオ" w:cs="メイリオ" w:hint="eastAsia"/>
          <w:b/>
          <w:bCs/>
          <w:color w:val="24292E"/>
          <w:szCs w:val="21"/>
        </w:rPr>
        <w:t>Controllers</w:t>
      </w:r>
      <w:r w:rsidRPr="006E4DA3">
        <w:rPr>
          <w:rFonts w:ascii="メイリオ" w:eastAsia="メイリオ" w:hAnsi="メイリオ" w:cs="メイリオ" w:hint="eastAsia"/>
          <w:color w:val="24292E"/>
          <w:szCs w:val="21"/>
        </w:rPr>
        <w:t xml:space="preserve"> フォルダーで、このハンズオン ラボの </w:t>
      </w:r>
      <w:r w:rsidR="009054E2">
        <w:fldChar w:fldCharType="begin"/>
      </w:r>
      <w:ins w:id="55" w:author="Ayako Omori" w:date="2017-06-26T09:37:00Z">
        <w:r w:rsidR="00372686">
          <w:instrText>HYPERLINK "https://github.com/GeekTrainer/help-desk-bot-lab/tree/master/assets"</w:instrText>
        </w:r>
      </w:ins>
      <w:del w:id="56" w:author="Ayako Omori" w:date="2017-06-26T09:37:00Z">
        <w:r w:rsidR="009054E2" w:rsidDel="00372686">
          <w:delInstrText xml:space="preserve"> HYPERLINK "https://github.com/GeekTrainer/help-desk-bot-lab/blob/develop/ass</w:delInstrText>
        </w:r>
        <w:r w:rsidR="009054E2" w:rsidDel="00372686">
          <w:delInstrText xml:space="preserve">ets" </w:delInstrText>
        </w:r>
      </w:del>
      <w:ins w:id="57" w:author="Ayako Omori" w:date="2017-06-26T09:37:00Z"/>
      <w:r w:rsidR="009054E2">
        <w:fldChar w:fldCharType="separate"/>
      </w:r>
      <w:r w:rsidRPr="006E4DA3">
        <w:rPr>
          <w:rFonts w:ascii="メイリオ" w:eastAsia="メイリオ" w:hAnsi="メイリオ" w:cs="メイリオ" w:hint="eastAsia"/>
          <w:color w:val="0366D6"/>
          <w:szCs w:val="21"/>
        </w:rPr>
        <w:t>assets</w:t>
      </w:r>
      <w:r w:rsidR="009054E2">
        <w:rPr>
          <w:rFonts w:ascii="メイリオ" w:eastAsia="メイリオ" w:hAnsi="メイリオ" w:cs="メイリオ"/>
          <w:color w:val="0366D6"/>
          <w:szCs w:val="21"/>
        </w:rPr>
        <w:fldChar w:fldCharType="end"/>
      </w:r>
      <w:r w:rsidRPr="006E4DA3">
        <w:rPr>
          <w:rFonts w:ascii="メイリオ" w:eastAsia="メイリオ" w:hAnsi="メイリオ" w:cs="メイリオ" w:hint="eastAsia"/>
          <w:color w:val="24292E"/>
          <w:szCs w:val="21"/>
        </w:rPr>
        <w:t xml:space="preserve"> フォルダーの </w:t>
      </w:r>
      <w:ins w:id="58" w:author="Ayako Omori" w:date="2017-06-26T09:45:00Z">
        <w:r w:rsidR="009054E2" w:rsidRPr="009054E2">
          <w:rPr>
            <w:rFonts w:ascii="メイリオ" w:eastAsia="メイリオ" w:hAnsi="メイリオ" w:cs="メイリオ"/>
            <w:color w:val="0366D6"/>
            <w:szCs w:val="21"/>
            <w:rPrChange w:id="59" w:author="Ayako Omori" w:date="2017-06-26T09:46:00Z">
              <w:rPr>
                <w:rFonts w:ascii="メイリオ" w:eastAsia="メイリオ" w:hAnsi="メイリオ" w:cs="メイリオ"/>
                <w:color w:val="24292E"/>
                <w:szCs w:val="21"/>
              </w:rPr>
            </w:rPrChange>
          </w:rPr>
          <w:fldChar w:fldCharType="begin"/>
        </w:r>
        <w:r w:rsidR="009054E2" w:rsidRPr="009054E2">
          <w:rPr>
            <w:rFonts w:ascii="メイリオ" w:eastAsia="メイリオ" w:hAnsi="メイリオ" w:cs="メイリオ"/>
            <w:color w:val="0366D6"/>
            <w:szCs w:val="21"/>
            <w:rPrChange w:id="60" w:author="Ayako Omori" w:date="2017-06-26T09:46:00Z">
              <w:rPr>
                <w:rFonts w:ascii="メイリオ" w:eastAsia="メイリオ" w:hAnsi="メイリオ" w:cs="メイリオ"/>
                <w:color w:val="24292E"/>
                <w:szCs w:val="21"/>
              </w:rPr>
            </w:rPrChange>
          </w:rPr>
          <w:instrText xml:space="preserve"> HYPERLINK "https://github.com/GeekTrainer/help-desk-bot-lab/blob/master/CSharp/exercise2-TicketSubmissionDialog/Controllers/TicketsController.cs" </w:instrText>
        </w:r>
        <w:r w:rsidR="009054E2" w:rsidRPr="009054E2">
          <w:rPr>
            <w:rFonts w:ascii="メイリオ" w:eastAsia="メイリオ" w:hAnsi="メイリオ" w:cs="メイリオ"/>
            <w:color w:val="0366D6"/>
            <w:szCs w:val="21"/>
            <w:rPrChange w:id="61" w:author="Ayako Omori" w:date="2017-06-26T09:46:00Z">
              <w:rPr>
                <w:rFonts w:ascii="メイリオ" w:eastAsia="メイリオ" w:hAnsi="メイリオ" w:cs="メイリオ"/>
                <w:color w:val="24292E"/>
                <w:szCs w:val="21"/>
              </w:rPr>
            </w:rPrChange>
          </w:rPr>
        </w:r>
        <w:r w:rsidR="009054E2" w:rsidRPr="009054E2">
          <w:rPr>
            <w:rFonts w:ascii="メイリオ" w:eastAsia="メイリオ" w:hAnsi="メイリオ" w:cs="メイリオ"/>
            <w:color w:val="0366D6"/>
            <w:szCs w:val="21"/>
            <w:rPrChange w:id="62" w:author="Ayako Omori" w:date="2017-06-26T09:46:00Z">
              <w:rPr>
                <w:rFonts w:ascii="メイリオ" w:eastAsia="メイリオ" w:hAnsi="メイリオ" w:cs="メイリオ"/>
                <w:color w:val="24292E"/>
                <w:szCs w:val="21"/>
              </w:rPr>
            </w:rPrChange>
          </w:rPr>
          <w:fldChar w:fldCharType="separate"/>
        </w:r>
        <w:r w:rsidR="009054E2" w:rsidRPr="009054E2">
          <w:rPr>
            <w:rFonts w:ascii="メイリオ" w:eastAsia="メイリオ" w:hAnsi="メイリオ"/>
            <w:color w:val="0366D6"/>
            <w:rPrChange w:id="63" w:author="Ayako Omori" w:date="2017-06-26T09:46:00Z">
              <w:rPr>
                <w:rStyle w:val="af"/>
                <w:rFonts w:ascii="メイリオ" w:eastAsia="メイリオ" w:hAnsi="メイリオ" w:cs="メイリオ"/>
                <w:szCs w:val="21"/>
              </w:rPr>
            </w:rPrChange>
          </w:rPr>
          <w:t>TicketsController.cs</w:t>
        </w:r>
        <w:r w:rsidR="009054E2" w:rsidRPr="009054E2">
          <w:rPr>
            <w:rFonts w:ascii="メイリオ" w:eastAsia="メイリオ" w:hAnsi="メイリオ" w:cs="メイリオ"/>
            <w:color w:val="0366D6"/>
            <w:szCs w:val="21"/>
            <w:rPrChange w:id="64" w:author="Ayako Omori" w:date="2017-06-26T09:46:00Z">
              <w:rPr>
                <w:rFonts w:ascii="メイリオ" w:eastAsia="メイリオ" w:hAnsi="メイリオ" w:cs="メイリオ"/>
                <w:color w:val="24292E"/>
                <w:szCs w:val="21"/>
              </w:rPr>
            </w:rPrChange>
          </w:rPr>
          <w:fldChar w:fldCharType="end"/>
        </w:r>
      </w:ins>
      <w:r w:rsidRPr="006E4DA3">
        <w:rPr>
          <w:rFonts w:ascii="メイリオ" w:eastAsia="メイリオ" w:hAnsi="メイリオ" w:cs="メイリオ" w:hint="eastAsia"/>
          <w:color w:val="24292E"/>
          <w:szCs w:val="21"/>
        </w:rPr>
        <w:t xml:space="preserve"> をコピーします。これは、</w:t>
      </w:r>
      <w:r w:rsidRPr="006E4DA3">
        <w:rPr>
          <w:rFonts w:ascii="メイリオ" w:eastAsia="メイリオ" w:hAnsi="メイリオ" w:cs="メイリオ" w:hint="eastAsia"/>
          <w:color w:val="24292E"/>
          <w:sz w:val="18"/>
          <w:szCs w:val="18"/>
        </w:rPr>
        <w:t>/api/tickets</w:t>
      </w:r>
      <w:r w:rsidRPr="006E4DA3">
        <w:rPr>
          <w:rFonts w:ascii="メイリオ" w:eastAsia="メイリオ" w:hAnsi="メイリオ" w:cs="メイリオ" w:hint="eastAsia"/>
          <w:color w:val="24292E"/>
          <w:szCs w:val="21"/>
        </w:rPr>
        <w:t xml:space="preserve"> エンドポイントへの </w:t>
      </w:r>
      <w:r w:rsidRPr="006E4DA3">
        <w:rPr>
          <w:rFonts w:ascii="メイリオ" w:eastAsia="メイリオ" w:hAnsi="メイリオ" w:cs="メイリオ" w:hint="eastAsia"/>
          <w:b/>
          <w:bCs/>
          <w:color w:val="24292E"/>
          <w:szCs w:val="21"/>
        </w:rPr>
        <w:t>POST</w:t>
      </w:r>
      <w:r w:rsidRPr="006E4DA3">
        <w:rPr>
          <w:rFonts w:ascii="メイリオ" w:eastAsia="メイリオ" w:hAnsi="メイリオ" w:cs="メイリオ" w:hint="eastAsia"/>
          <w:color w:val="24292E"/>
          <w:szCs w:val="21"/>
        </w:rPr>
        <w:t xml:space="preserve"> 要求を処理し、チケットをアレイに追加して、作成されたチケット ID を使用して応答します。</w:t>
      </w:r>
    </w:p>
    <w:p w14:paraId="223C8321" w14:textId="683EF437" w:rsidR="00E62042" w:rsidRPr="006E4DA3" w:rsidRDefault="00E62042" w:rsidP="006E4DA3">
      <w:pPr>
        <w:widowControl/>
        <w:numPr>
          <w:ilvl w:val="0"/>
          <w:numId w:val="4"/>
        </w:numPr>
        <w:spacing w:after="150" w:line="192" w:lineRule="auto"/>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color w:val="24292E"/>
          <w:szCs w:val="21"/>
        </w:rPr>
        <w:t xml:space="preserve">新しい </w:t>
      </w:r>
      <w:r w:rsidRPr="006E4DA3">
        <w:rPr>
          <w:rFonts w:ascii="メイリオ" w:eastAsia="メイリオ" w:hAnsi="メイリオ" w:cs="メイリオ" w:hint="eastAsia"/>
          <w:color w:val="24292E"/>
          <w:sz w:val="18"/>
          <w:szCs w:val="18"/>
        </w:rPr>
        <w:t>Util</w:t>
      </w:r>
      <w:r w:rsidRPr="006E4DA3">
        <w:rPr>
          <w:rFonts w:ascii="メイリオ" w:eastAsia="メイリオ" w:hAnsi="メイリオ" w:cs="メイリオ" w:hint="eastAsia"/>
          <w:color w:val="24292E"/>
          <w:szCs w:val="21"/>
        </w:rPr>
        <w:t xml:space="preserve"> フォルダーをプロジェクトに追加します。新しいフォルダーで、ボットからチケット API を呼び出す </w:t>
      </w:r>
      <w:r w:rsidR="009054E2">
        <w:fldChar w:fldCharType="begin"/>
      </w:r>
      <w:ins w:id="65" w:author="Ayako Omori" w:date="2017-06-26T09:47:00Z">
        <w:r w:rsidR="009054E2">
          <w:instrText>HYPERLINK "https://github.com/GeekTrainer/help-desk-bot-lab/blob/master/CSharp/exercise2-TicketSubmissionDialog/Util/TicketAPIClient.cs"</w:instrText>
        </w:r>
      </w:ins>
      <w:del w:id="66" w:author="Ayako Omori" w:date="2017-06-26T09:47:00Z">
        <w:r w:rsidR="009054E2" w:rsidDel="009054E2">
          <w:delInstrText xml:space="preserve"> HYPERLINK "https://github.com/GeekTrainer/help-desk-bot-lab/blob/develop/assets/exercise2-TicketSubmissionDialog/TicketAPIClient.cs" </w:delInstrText>
        </w:r>
      </w:del>
      <w:ins w:id="67" w:author="Ayako Omori" w:date="2017-06-26T09:47:00Z"/>
      <w:r w:rsidR="009054E2">
        <w:fldChar w:fldCharType="separate"/>
      </w:r>
      <w:r w:rsidRPr="006E4DA3">
        <w:rPr>
          <w:rFonts w:ascii="メイリオ" w:eastAsia="メイリオ" w:hAnsi="メイリオ" w:cs="メイリオ" w:hint="eastAsia"/>
          <w:color w:val="0366D6"/>
          <w:szCs w:val="21"/>
        </w:rPr>
        <w:t>TicketAPIClient.cs</w:t>
      </w:r>
      <w:r w:rsidR="009054E2">
        <w:rPr>
          <w:rFonts w:ascii="メイリオ" w:eastAsia="メイリオ" w:hAnsi="メイリオ" w:cs="メイリオ"/>
          <w:color w:val="0366D6"/>
          <w:szCs w:val="21"/>
        </w:rPr>
        <w:fldChar w:fldCharType="end"/>
      </w:r>
      <w:bookmarkStart w:id="68" w:name="_GoBack"/>
      <w:bookmarkEnd w:id="68"/>
      <w:r w:rsidRPr="006E4DA3">
        <w:rPr>
          <w:rFonts w:ascii="メイリオ" w:eastAsia="メイリオ" w:hAnsi="メイリオ" w:cs="メイリオ" w:hint="eastAsia"/>
          <w:color w:val="24292E"/>
          <w:szCs w:val="21"/>
        </w:rPr>
        <w:t xml:space="preserve"> ファイルをコピーします。</w:t>
      </w:r>
    </w:p>
    <w:p w14:paraId="223C8322" w14:textId="77777777" w:rsidR="00E62042" w:rsidRPr="006E4DA3" w:rsidRDefault="00E62042" w:rsidP="006E4DA3">
      <w:pPr>
        <w:widowControl/>
        <w:numPr>
          <w:ilvl w:val="0"/>
          <w:numId w:val="4"/>
        </w:numPr>
        <w:spacing w:after="150" w:line="192" w:lineRule="auto"/>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b/>
          <w:bCs/>
          <w:color w:val="24292E"/>
          <w:szCs w:val="21"/>
        </w:rPr>
        <w:t>appSettings</w:t>
      </w:r>
      <w:r w:rsidRPr="006E4DA3">
        <w:rPr>
          <w:rFonts w:ascii="メイリオ" w:eastAsia="メイリオ" w:hAnsi="メイリオ" w:cs="メイリオ" w:hint="eastAsia"/>
          <w:color w:val="24292E"/>
          <w:szCs w:val="21"/>
        </w:rPr>
        <w:t xml:space="preserve"> セクションで </w:t>
      </w:r>
      <w:r w:rsidRPr="006E4DA3">
        <w:rPr>
          <w:rFonts w:ascii="メイリオ" w:eastAsia="メイリオ" w:hAnsi="メイリオ" w:cs="メイリオ" w:hint="eastAsia"/>
          <w:b/>
          <w:bCs/>
          <w:color w:val="24292E"/>
          <w:szCs w:val="21"/>
        </w:rPr>
        <w:t>TicketsAPIBaseUrl</w:t>
      </w:r>
      <w:r w:rsidRPr="006E4DA3">
        <w:rPr>
          <w:rFonts w:ascii="メイリオ" w:eastAsia="メイリオ" w:hAnsi="メイリオ" w:cs="メイリオ" w:hint="eastAsia"/>
          <w:color w:val="24292E"/>
          <w:szCs w:val="21"/>
        </w:rPr>
        <w:t xml:space="preserve"> キーを追加して、</w:t>
      </w:r>
      <w:r w:rsidRPr="006E4DA3">
        <w:rPr>
          <w:rFonts w:ascii="メイリオ" w:eastAsia="メイリオ" w:hAnsi="メイリオ" w:cs="メイリオ" w:hint="eastAsia"/>
          <w:color w:val="24292E"/>
          <w:sz w:val="18"/>
          <w:szCs w:val="18"/>
        </w:rPr>
        <w:t>Web.Config</w:t>
      </w:r>
      <w:r w:rsidRPr="006E4DA3">
        <w:rPr>
          <w:rFonts w:ascii="メイリオ" w:eastAsia="メイリオ" w:hAnsi="メイリオ" w:cs="メイリオ" w:hint="eastAsia"/>
          <w:color w:val="24292E"/>
          <w:szCs w:val="21"/>
        </w:rPr>
        <w:t xml:space="preserve"> ファイルを更新します。このキーには、チケット API を実行するベース URL が含まれます。この演習では、ボットを実行する URL と同じになりますが、実稼働環境のシナリオでは別の URL になることがあります。</w:t>
      </w:r>
    </w:p>
    <w:p w14:paraId="223C8323"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43" w:left="930"/>
        <w:jc w:val="left"/>
        <w:rPr>
          <w:rFonts w:ascii="メイリオ" w:eastAsia="メイリオ" w:hAnsi="メイリオ" w:cs="メイリオ"/>
          <w:color w:val="24292E"/>
          <w:kern w:val="0"/>
          <w:sz w:val="18"/>
          <w:szCs w:val="18"/>
        </w:rPr>
        <w:pPrChange w:id="69" w:author="Ayako Omori" w:date="2017-06-26T09:10:00Z">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pPr>
        </w:pPrChange>
      </w:pPr>
      <w:r w:rsidRPr="006E4DA3">
        <w:rPr>
          <w:rFonts w:ascii="メイリオ" w:eastAsia="メイリオ" w:hAnsi="メイリオ" w:cs="メイリオ" w:hint="eastAsia"/>
          <w:color w:val="24292E"/>
          <w:sz w:val="18"/>
          <w:szCs w:val="18"/>
          <w:lang w:val="en"/>
        </w:rPr>
        <w:t>&lt;</w:t>
      </w:r>
      <w:r w:rsidRPr="006E4DA3">
        <w:rPr>
          <w:rFonts w:ascii="メイリオ" w:eastAsia="メイリオ" w:hAnsi="メイリオ" w:cs="メイリオ" w:hint="eastAsia"/>
          <w:color w:val="22863A"/>
          <w:sz w:val="18"/>
          <w:szCs w:val="18"/>
          <w:lang w:val="en"/>
        </w:rPr>
        <w:t>add</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key</w:t>
      </w:r>
      <w:r w:rsidRPr="006E4DA3">
        <w:rPr>
          <w:rFonts w:ascii="メイリオ" w:eastAsia="メイリオ" w:hAnsi="メイリオ" w:cs="メイリオ" w:hint="eastAsia"/>
          <w:color w:val="24292E"/>
          <w:sz w:val="18"/>
          <w:szCs w:val="18"/>
          <w:lang w:val="en"/>
        </w:rPr>
        <w:t>=</w:t>
      </w:r>
      <w:r w:rsidRPr="006E4DA3">
        <w:rPr>
          <w:rFonts w:ascii="メイリオ" w:eastAsia="メイリオ" w:hAnsi="メイリオ" w:cs="メイリオ" w:hint="eastAsia"/>
          <w:color w:val="032F62"/>
          <w:sz w:val="18"/>
          <w:szCs w:val="18"/>
          <w:lang w:val="en"/>
        </w:rPr>
        <w:t>"TicketsAPIBaseUrl"</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value</w:t>
      </w:r>
      <w:r w:rsidRPr="006E4DA3">
        <w:rPr>
          <w:rFonts w:ascii="メイリオ" w:eastAsia="メイリオ" w:hAnsi="メイリオ" w:cs="メイリオ" w:hint="eastAsia"/>
          <w:color w:val="24292E"/>
          <w:sz w:val="18"/>
          <w:szCs w:val="18"/>
          <w:lang w:val="en"/>
        </w:rPr>
        <w:t>=</w:t>
      </w:r>
      <w:r w:rsidRPr="006E4DA3">
        <w:rPr>
          <w:rFonts w:ascii="メイリオ" w:eastAsia="メイリオ" w:hAnsi="メイリオ" w:cs="メイリオ" w:hint="eastAsia"/>
          <w:color w:val="032F62"/>
          <w:sz w:val="18"/>
          <w:szCs w:val="18"/>
          <w:lang w:val="en"/>
        </w:rPr>
        <w:t>"http://localhost:3979/"</w:t>
      </w:r>
      <w:r w:rsidRPr="006E4DA3">
        <w:rPr>
          <w:rFonts w:ascii="メイリオ" w:eastAsia="メイリオ" w:hAnsi="メイリオ" w:cs="メイリオ" w:hint="eastAsia"/>
          <w:color w:val="24292E"/>
          <w:sz w:val="18"/>
          <w:szCs w:val="18"/>
          <w:lang w:val="en"/>
        </w:rPr>
        <w:t xml:space="preserve"> /&gt;</w:t>
      </w:r>
    </w:p>
    <w:p w14:paraId="223C8324" w14:textId="77777777" w:rsidR="00E62042" w:rsidRPr="006E4DA3" w:rsidRDefault="00E62042" w:rsidP="006E4DA3">
      <w:pPr>
        <w:widowControl/>
        <w:numPr>
          <w:ilvl w:val="0"/>
          <w:numId w:val="4"/>
        </w:numPr>
        <w:spacing w:after="150" w:line="192" w:lineRule="auto"/>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b/>
          <w:bCs/>
          <w:color w:val="24292E"/>
          <w:szCs w:val="21"/>
        </w:rPr>
        <w:t>Dialogs\RootDialog.cs</w:t>
      </w:r>
      <w:r w:rsidRPr="006E4DA3">
        <w:rPr>
          <w:rFonts w:ascii="メイリオ" w:eastAsia="メイリオ" w:hAnsi="メイリオ" w:cs="メイリオ" w:hint="eastAsia"/>
          <w:color w:val="24292E"/>
          <w:szCs w:val="21"/>
        </w:rPr>
        <w:t xml:space="preserve">  ファイルを開きます。</w:t>
      </w:r>
    </w:p>
    <w:p w14:paraId="223C8325" w14:textId="77777777" w:rsidR="00E62042" w:rsidRPr="006E4DA3" w:rsidRDefault="00E62042" w:rsidP="006E4DA3">
      <w:pPr>
        <w:widowControl/>
        <w:numPr>
          <w:ilvl w:val="0"/>
          <w:numId w:val="4"/>
        </w:numPr>
        <w:spacing w:after="150" w:line="192" w:lineRule="auto"/>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color w:val="24292E"/>
          <w:szCs w:val="21"/>
        </w:rPr>
        <w:t xml:space="preserve">ステートメントを使用して </w:t>
      </w:r>
      <w:r w:rsidRPr="006E4DA3">
        <w:rPr>
          <w:rFonts w:ascii="メイリオ" w:eastAsia="メイリオ" w:hAnsi="メイリオ" w:cs="メイリオ" w:hint="eastAsia"/>
          <w:color w:val="24292E"/>
          <w:sz w:val="18"/>
          <w:szCs w:val="18"/>
        </w:rPr>
        <w:t>HelpDeskBot.Util</w:t>
      </w:r>
      <w:r w:rsidRPr="006E4DA3">
        <w:rPr>
          <w:rFonts w:ascii="メイリオ" w:eastAsia="メイリオ" w:hAnsi="メイリオ" w:cs="メイリオ" w:hint="eastAsia"/>
          <w:color w:val="24292E"/>
          <w:szCs w:val="21"/>
        </w:rPr>
        <w:t xml:space="preserve"> を追加します。</w:t>
      </w:r>
    </w:p>
    <w:p w14:paraId="223C8326"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43" w:left="930"/>
        <w:jc w:val="left"/>
        <w:rPr>
          <w:rFonts w:ascii="メイリオ" w:eastAsia="メイリオ" w:hAnsi="メイリオ" w:cs="メイリオ"/>
          <w:color w:val="24292E"/>
          <w:kern w:val="0"/>
          <w:sz w:val="18"/>
          <w:szCs w:val="18"/>
        </w:rPr>
        <w:pPrChange w:id="70" w:author="Ayako Omori" w:date="2017-06-26T09:10:00Z">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pPr>
        </w:pPrChange>
      </w:pPr>
      <w:r w:rsidRPr="006E4DA3">
        <w:rPr>
          <w:rFonts w:ascii="メイリオ" w:eastAsia="メイリオ" w:hAnsi="メイリオ" w:cs="メイリオ" w:hint="eastAsia"/>
          <w:color w:val="D73A49"/>
          <w:sz w:val="18"/>
          <w:szCs w:val="18"/>
          <w:lang w:val="en"/>
        </w:rPr>
        <w:t>using</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HelpDeskBot.Util</w:t>
      </w:r>
      <w:r w:rsidRPr="006E4DA3">
        <w:rPr>
          <w:rFonts w:ascii="メイリオ" w:eastAsia="メイリオ" w:hAnsi="メイリオ" w:cs="メイリオ" w:hint="eastAsia"/>
          <w:color w:val="24292E"/>
          <w:sz w:val="18"/>
          <w:szCs w:val="18"/>
          <w:lang w:val="en"/>
        </w:rPr>
        <w:t>;</w:t>
      </w:r>
    </w:p>
    <w:p w14:paraId="223C8327" w14:textId="77777777" w:rsidR="00E62042" w:rsidRPr="006E4DA3" w:rsidRDefault="00E62042" w:rsidP="006E4DA3">
      <w:pPr>
        <w:widowControl/>
        <w:numPr>
          <w:ilvl w:val="0"/>
          <w:numId w:val="4"/>
        </w:numPr>
        <w:spacing w:after="150" w:line="192" w:lineRule="auto"/>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color w:val="24292E"/>
          <w:sz w:val="18"/>
          <w:szCs w:val="18"/>
        </w:rPr>
        <w:t>IssueConfirmedMessageReceivedAsync</w:t>
      </w:r>
      <w:r w:rsidRPr="006E4DA3">
        <w:rPr>
          <w:rFonts w:ascii="メイリオ" w:eastAsia="メイリオ" w:hAnsi="メイリオ" w:cs="メイリオ" w:hint="eastAsia"/>
          <w:color w:val="24292E"/>
          <w:szCs w:val="21"/>
        </w:rPr>
        <w:t xml:space="preserve"> メソッドのコンテンツを置き換えて、</w:t>
      </w:r>
      <w:r w:rsidRPr="006E4DA3">
        <w:rPr>
          <w:rFonts w:ascii="メイリオ" w:eastAsia="メイリオ" w:hAnsi="メイリオ" w:cs="メイリオ" w:hint="eastAsia"/>
          <w:b/>
          <w:bCs/>
          <w:color w:val="24292E"/>
          <w:szCs w:val="21"/>
        </w:rPr>
        <w:t>TicketAPIClient</w:t>
      </w:r>
      <w:r w:rsidRPr="006E4DA3">
        <w:rPr>
          <w:rFonts w:ascii="メイリオ" w:eastAsia="メイリオ" w:hAnsi="メイリオ" w:cs="メイリオ" w:hint="eastAsia"/>
          <w:color w:val="24292E"/>
          <w:szCs w:val="21"/>
        </w:rPr>
        <w:t>を使用して呼び出しを行います。</w:t>
      </w:r>
    </w:p>
    <w:p w14:paraId="223C8328"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71" w:author="Ayako Omori" w:date="2017-06-26T09:10:00Z">
          <w:pPr>
            <w:widowControl/>
            <w:numPr>
              <w:numId w:val="4"/>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D73A49"/>
          <w:sz w:val="18"/>
          <w:szCs w:val="18"/>
          <w:lang w:val="en"/>
        </w:rPr>
        <w:t>public</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async</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Task</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IssueConfirmedMessageReceivedAsync</w:t>
      </w:r>
      <w:r w:rsidRPr="006E4DA3">
        <w:rPr>
          <w:rFonts w:ascii="メイリオ" w:eastAsia="メイリオ" w:hAnsi="メイリオ" w:cs="メイリオ" w:hint="eastAsia"/>
          <w:color w:val="24292E"/>
          <w:sz w:val="18"/>
          <w:szCs w:val="18"/>
          <w:lang w:val="en"/>
        </w:rPr>
        <w:t>(</w:t>
      </w:r>
      <w:r w:rsidRPr="006E4DA3">
        <w:rPr>
          <w:rFonts w:ascii="メイリオ" w:eastAsia="メイリオ" w:hAnsi="メイリオ" w:cs="メイリオ" w:hint="eastAsia"/>
          <w:color w:val="6F42C1"/>
          <w:sz w:val="18"/>
          <w:szCs w:val="18"/>
          <w:lang w:val="en"/>
        </w:rPr>
        <w:t>IDialogContext</w:t>
      </w:r>
      <w:r w:rsidRPr="006E4DA3">
        <w:rPr>
          <w:rFonts w:ascii="メイリオ" w:eastAsia="メイリオ" w:hAnsi="メイリオ" w:cs="メイリオ" w:hint="eastAsia"/>
          <w:color w:val="24292E"/>
          <w:sz w:val="18"/>
          <w:szCs w:val="18"/>
          <w:lang w:val="en"/>
        </w:rPr>
        <w:t xml:space="preserve"> context, </w:t>
      </w:r>
      <w:r w:rsidRPr="006E4DA3">
        <w:rPr>
          <w:rFonts w:ascii="メイリオ" w:eastAsia="メイリオ" w:hAnsi="メイリオ" w:cs="メイリオ" w:hint="eastAsia"/>
          <w:color w:val="6F42C1"/>
          <w:sz w:val="18"/>
          <w:szCs w:val="18"/>
          <w:lang w:val="en"/>
        </w:rPr>
        <w:t>IAwaitable</w:t>
      </w:r>
      <w:r w:rsidRPr="006E4DA3">
        <w:rPr>
          <w:rFonts w:ascii="メイリオ" w:eastAsia="メイリオ" w:hAnsi="メイリオ" w:cs="メイリオ" w:hint="eastAsia"/>
          <w:color w:val="24292E"/>
          <w:sz w:val="18"/>
          <w:szCs w:val="18"/>
          <w:lang w:val="en"/>
        </w:rPr>
        <w:t>&lt;</w:t>
      </w:r>
      <w:r w:rsidRPr="006E4DA3">
        <w:rPr>
          <w:rFonts w:ascii="メイリオ" w:eastAsia="メイリオ" w:hAnsi="メイリオ" w:cs="メイリオ" w:hint="eastAsia"/>
          <w:color w:val="D73A49"/>
          <w:sz w:val="18"/>
          <w:szCs w:val="18"/>
          <w:lang w:val="en"/>
        </w:rPr>
        <w:t>bool</w:t>
      </w:r>
      <w:r w:rsidRPr="006E4DA3">
        <w:rPr>
          <w:rFonts w:ascii="メイリオ" w:eastAsia="メイリオ" w:hAnsi="メイリオ" w:cs="メイリオ" w:hint="eastAsia"/>
          <w:color w:val="24292E"/>
          <w:sz w:val="18"/>
          <w:szCs w:val="18"/>
          <w:lang w:val="en"/>
        </w:rPr>
        <w:t>&gt; argument)</w:t>
      </w:r>
    </w:p>
    <w:p w14:paraId="223C8329"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72" w:author="Ayako Omori" w:date="2017-06-26T09:10:00Z">
          <w:pPr>
            <w:widowControl/>
            <w:numPr>
              <w:numId w:val="4"/>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w:t>
      </w:r>
    </w:p>
    <w:p w14:paraId="223C832A"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73" w:author="Ayako Omori" w:date="2017-06-26T09:10:00Z">
          <w:pPr>
            <w:widowControl/>
            <w:numPr>
              <w:numId w:val="4"/>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var</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 xml:space="preserve">confirmed </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await</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argument</w:t>
      </w:r>
      <w:r w:rsidRPr="006E4DA3">
        <w:rPr>
          <w:rFonts w:ascii="メイリオ" w:eastAsia="メイリオ" w:hAnsi="メイリオ" w:cs="メイリオ" w:hint="eastAsia"/>
          <w:color w:val="24292E"/>
          <w:sz w:val="18"/>
          <w:szCs w:val="18"/>
          <w:lang w:val="en"/>
        </w:rPr>
        <w:t>;</w:t>
      </w:r>
    </w:p>
    <w:p w14:paraId="223C832B"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lang w:val="en"/>
        </w:rPr>
        <w:pPrChange w:id="74" w:author="Ayako Omori" w:date="2017-06-26T09:10:00Z">
          <w:pPr>
            <w:widowControl/>
            <w:numPr>
              <w:numId w:val="4"/>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p>
    <w:p w14:paraId="223C832C"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75" w:author="Ayako Omori" w:date="2017-06-26T09:10:00Z">
          <w:pPr>
            <w:widowControl/>
            <w:numPr>
              <w:numId w:val="4"/>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if</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confirmed</w:t>
      </w:r>
      <w:r w:rsidRPr="006E4DA3">
        <w:rPr>
          <w:rFonts w:ascii="メイリオ" w:eastAsia="メイリオ" w:hAnsi="メイリオ" w:cs="メイリオ" w:hint="eastAsia"/>
          <w:color w:val="24292E"/>
          <w:sz w:val="18"/>
          <w:szCs w:val="18"/>
          <w:lang w:val="en"/>
        </w:rPr>
        <w:t>)</w:t>
      </w:r>
    </w:p>
    <w:p w14:paraId="223C832D"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76" w:author="Ayako Omori" w:date="2017-06-26T09:10:00Z">
          <w:pPr>
            <w:widowControl/>
            <w:numPr>
              <w:numId w:val="4"/>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p>
    <w:p w14:paraId="223C832E"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77" w:author="Ayako Omori" w:date="2017-06-26T09:10:00Z">
          <w:pPr>
            <w:widowControl/>
            <w:numPr>
              <w:numId w:val="4"/>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var</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 xml:space="preserve">api </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new</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TicketAPIClient</w:t>
      </w:r>
      <w:r w:rsidRPr="006E4DA3">
        <w:rPr>
          <w:rFonts w:ascii="メイリオ" w:eastAsia="メイリオ" w:hAnsi="メイリオ" w:cs="メイリオ" w:hint="eastAsia"/>
          <w:color w:val="24292E"/>
          <w:sz w:val="18"/>
          <w:szCs w:val="18"/>
          <w:lang w:val="en"/>
        </w:rPr>
        <w:t>();</w:t>
      </w:r>
    </w:p>
    <w:p w14:paraId="223C832F"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78" w:author="Ayako Omori" w:date="2017-06-26T09:10:00Z">
          <w:pPr>
            <w:widowControl/>
            <w:numPr>
              <w:numId w:val="4"/>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var</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 xml:space="preserve">ticketId </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await</w:t>
      </w:r>
      <w:r w:rsidRPr="006E4DA3">
        <w:rPr>
          <w:rFonts w:ascii="メイリオ" w:eastAsia="メイリオ" w:hAnsi="メイリオ" w:cs="メイリオ" w:hint="eastAsia"/>
          <w:color w:val="24292E"/>
          <w:sz w:val="18"/>
          <w:szCs w:val="18"/>
          <w:lang w:val="en"/>
        </w:rPr>
        <w:t xml:space="preserve"> api.PostTicketAsync(</w:t>
      </w:r>
      <w:r w:rsidRPr="006E4DA3">
        <w:rPr>
          <w:rFonts w:ascii="メイリオ" w:eastAsia="メイリオ" w:hAnsi="メイリオ" w:cs="メイリオ" w:hint="eastAsia"/>
          <w:color w:val="005CC5"/>
          <w:sz w:val="18"/>
          <w:szCs w:val="18"/>
          <w:lang w:val="en"/>
        </w:rPr>
        <w:t>this</w:t>
      </w:r>
      <w:r w:rsidRPr="006E4DA3">
        <w:rPr>
          <w:rFonts w:ascii="メイリオ" w:eastAsia="メイリオ" w:hAnsi="メイリオ" w:cs="メイリオ" w:hint="eastAsia"/>
          <w:color w:val="24292E"/>
          <w:sz w:val="18"/>
          <w:szCs w:val="18"/>
          <w:lang w:val="en"/>
        </w:rPr>
        <w:t xml:space="preserve">.category, </w:t>
      </w:r>
      <w:r w:rsidRPr="006E4DA3">
        <w:rPr>
          <w:rFonts w:ascii="メイリオ" w:eastAsia="メイリオ" w:hAnsi="メイリオ" w:cs="メイリオ" w:hint="eastAsia"/>
          <w:color w:val="005CC5"/>
          <w:sz w:val="18"/>
          <w:szCs w:val="18"/>
          <w:lang w:val="en"/>
        </w:rPr>
        <w:t>this</w:t>
      </w:r>
      <w:r w:rsidRPr="006E4DA3">
        <w:rPr>
          <w:rFonts w:ascii="メイリオ" w:eastAsia="メイリオ" w:hAnsi="メイリオ" w:cs="メイリオ" w:hint="eastAsia"/>
          <w:color w:val="24292E"/>
          <w:sz w:val="18"/>
          <w:szCs w:val="18"/>
          <w:lang w:val="en"/>
        </w:rPr>
        <w:t xml:space="preserve">.severity, </w:t>
      </w:r>
      <w:r w:rsidRPr="006E4DA3">
        <w:rPr>
          <w:rFonts w:ascii="メイリオ" w:eastAsia="メイリオ" w:hAnsi="メイリオ" w:cs="メイリオ" w:hint="eastAsia"/>
          <w:color w:val="005CC5"/>
          <w:sz w:val="18"/>
          <w:szCs w:val="18"/>
          <w:lang w:val="en"/>
        </w:rPr>
        <w:t>this</w:t>
      </w:r>
      <w:r w:rsidRPr="006E4DA3">
        <w:rPr>
          <w:rFonts w:ascii="メイリオ" w:eastAsia="メイリオ" w:hAnsi="メイリオ" w:cs="メイリオ" w:hint="eastAsia"/>
          <w:color w:val="24292E"/>
          <w:sz w:val="18"/>
          <w:szCs w:val="18"/>
          <w:lang w:val="en"/>
        </w:rPr>
        <w:t>.description);</w:t>
      </w:r>
    </w:p>
    <w:p w14:paraId="223C8330"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lang w:val="en"/>
        </w:rPr>
        <w:pPrChange w:id="79" w:author="Ayako Omori" w:date="2017-06-26T09:10:00Z">
          <w:pPr>
            <w:widowControl/>
            <w:numPr>
              <w:numId w:val="4"/>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p>
    <w:p w14:paraId="223C8331"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80" w:author="Ayako Omori" w:date="2017-06-26T09:10:00Z">
          <w:pPr>
            <w:widowControl/>
            <w:numPr>
              <w:numId w:val="4"/>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if</w:t>
      </w:r>
      <w:r w:rsidRPr="006E4DA3">
        <w:rPr>
          <w:rFonts w:ascii="メイリオ" w:eastAsia="メイリオ" w:hAnsi="メイリオ" w:cs="メイリオ" w:hint="eastAsia"/>
          <w:color w:val="24292E"/>
          <w:sz w:val="18"/>
          <w:szCs w:val="18"/>
          <w:lang w:val="en"/>
        </w:rPr>
        <w:t xml:space="preserve"> (ticketId != -</w:t>
      </w:r>
      <w:r w:rsidRPr="006E4DA3">
        <w:rPr>
          <w:rFonts w:ascii="メイリオ" w:eastAsia="メイリオ" w:hAnsi="メイリオ" w:cs="メイリオ" w:hint="eastAsia"/>
          <w:color w:val="005CC5"/>
          <w:sz w:val="18"/>
          <w:szCs w:val="18"/>
          <w:lang w:val="en"/>
        </w:rPr>
        <w:t>1</w:t>
      </w:r>
      <w:r w:rsidRPr="006E4DA3">
        <w:rPr>
          <w:rFonts w:ascii="メイリオ" w:eastAsia="メイリオ" w:hAnsi="メイリオ" w:cs="メイリオ" w:hint="eastAsia"/>
          <w:color w:val="24292E"/>
          <w:sz w:val="18"/>
          <w:szCs w:val="18"/>
          <w:lang w:val="en"/>
        </w:rPr>
        <w:t>)</w:t>
      </w:r>
    </w:p>
    <w:p w14:paraId="223C8332"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81" w:author="Ayako Omori" w:date="2017-06-26T09:10:00Z">
          <w:pPr>
            <w:widowControl/>
            <w:numPr>
              <w:numId w:val="4"/>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p>
    <w:p w14:paraId="223C8333"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82" w:author="Ayako Omori" w:date="2017-06-26T09:10:00Z">
          <w:pPr>
            <w:widowControl/>
            <w:numPr>
              <w:numId w:val="4"/>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await</w:t>
      </w:r>
      <w:r w:rsidRPr="006E4DA3">
        <w:rPr>
          <w:rFonts w:ascii="メイリオ" w:eastAsia="メイリオ" w:hAnsi="メイリオ" w:cs="メイリオ" w:hint="eastAsia"/>
          <w:color w:val="24292E"/>
          <w:sz w:val="18"/>
          <w:szCs w:val="18"/>
          <w:lang w:val="en"/>
        </w:rPr>
        <w:t xml:space="preserve"> context.PostAsync(</w:t>
      </w:r>
      <w:r w:rsidRPr="006E4DA3">
        <w:rPr>
          <w:rFonts w:ascii="メイリオ" w:eastAsia="メイリオ" w:hAnsi="メイリオ" w:cs="メイリオ" w:hint="eastAsia"/>
          <w:color w:val="032F62"/>
          <w:sz w:val="18"/>
          <w:szCs w:val="18"/>
          <w:lang w:val="en"/>
        </w:rPr>
        <w:t xml:space="preserve">$"Awesome! Your ticked has been created with the number </w:t>
      </w:r>
      <w:r w:rsidRPr="006E4DA3">
        <w:rPr>
          <w:rFonts w:ascii="メイリオ" w:eastAsia="メイリオ" w:hAnsi="メイリオ" w:cs="メイリオ" w:hint="eastAsia"/>
          <w:color w:val="24292E"/>
          <w:sz w:val="18"/>
          <w:szCs w:val="18"/>
          <w:lang w:val="en"/>
        </w:rPr>
        <w:t>{ticketId}</w:t>
      </w:r>
      <w:r w:rsidRPr="006E4DA3">
        <w:rPr>
          <w:rFonts w:ascii="メイリオ" w:eastAsia="メイリオ" w:hAnsi="メイリオ" w:cs="メイリオ" w:hint="eastAsia"/>
          <w:color w:val="032F62"/>
          <w:sz w:val="18"/>
          <w:szCs w:val="18"/>
          <w:lang w:val="en"/>
        </w:rPr>
        <w:t>."</w:t>
      </w:r>
      <w:r w:rsidRPr="006E4DA3">
        <w:rPr>
          <w:rFonts w:ascii="メイリオ" w:eastAsia="メイリオ" w:hAnsi="メイリオ" w:cs="メイリオ" w:hint="eastAsia"/>
          <w:color w:val="24292E"/>
          <w:sz w:val="18"/>
          <w:szCs w:val="18"/>
          <w:lang w:val="en"/>
        </w:rPr>
        <w:t>);</w:t>
      </w:r>
    </w:p>
    <w:p w14:paraId="223C8334"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83" w:author="Ayako Omori" w:date="2017-06-26T09:10:00Z">
          <w:pPr>
            <w:widowControl/>
            <w:numPr>
              <w:numId w:val="4"/>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p>
    <w:p w14:paraId="223C8335"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84" w:author="Ayako Omori" w:date="2017-06-26T09:10:00Z">
          <w:pPr>
            <w:widowControl/>
            <w:numPr>
              <w:numId w:val="4"/>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else</w:t>
      </w:r>
    </w:p>
    <w:p w14:paraId="223C8336"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85" w:author="Ayako Omori" w:date="2017-06-26T09:10:00Z">
          <w:pPr>
            <w:widowControl/>
            <w:numPr>
              <w:numId w:val="4"/>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p>
    <w:p w14:paraId="223C8337"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86" w:author="Ayako Omori" w:date="2017-06-26T09:10:00Z">
          <w:pPr>
            <w:widowControl/>
            <w:numPr>
              <w:numId w:val="4"/>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await</w:t>
      </w:r>
      <w:r w:rsidRPr="006E4DA3">
        <w:rPr>
          <w:rFonts w:ascii="メイリオ" w:eastAsia="メイリオ" w:hAnsi="メイリオ" w:cs="メイリオ" w:hint="eastAsia"/>
          <w:color w:val="24292E"/>
          <w:sz w:val="18"/>
          <w:szCs w:val="18"/>
          <w:lang w:val="en"/>
        </w:rPr>
        <w:t xml:space="preserve"> context.PostAsync(</w:t>
      </w:r>
      <w:r w:rsidRPr="006E4DA3">
        <w:rPr>
          <w:rFonts w:ascii="メイリオ" w:eastAsia="メイリオ" w:hAnsi="メイリオ" w:cs="メイリオ" w:hint="eastAsia"/>
          <w:color w:val="032F62"/>
          <w:sz w:val="18"/>
          <w:szCs w:val="18"/>
          <w:lang w:val="en"/>
        </w:rPr>
        <w:t>"Ooops! Something went wrong while I was saving your ticket. Please try again later."</w:t>
      </w:r>
      <w:r w:rsidRPr="006E4DA3">
        <w:rPr>
          <w:rFonts w:ascii="メイリオ" w:eastAsia="メイリオ" w:hAnsi="メイリオ" w:cs="メイリオ" w:hint="eastAsia"/>
          <w:color w:val="24292E"/>
          <w:sz w:val="18"/>
          <w:szCs w:val="18"/>
          <w:lang w:val="en"/>
        </w:rPr>
        <w:t>);</w:t>
      </w:r>
    </w:p>
    <w:p w14:paraId="223C8338"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87" w:author="Ayako Omori" w:date="2017-06-26T09:10:00Z">
          <w:pPr>
            <w:widowControl/>
            <w:numPr>
              <w:numId w:val="4"/>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p>
    <w:p w14:paraId="223C8339"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88" w:author="Ayako Omori" w:date="2017-06-26T09:10:00Z">
          <w:pPr>
            <w:widowControl/>
            <w:numPr>
              <w:numId w:val="4"/>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p>
    <w:p w14:paraId="223C833A"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89" w:author="Ayako Omori" w:date="2017-06-26T09:10:00Z">
          <w:pPr>
            <w:widowControl/>
            <w:numPr>
              <w:numId w:val="4"/>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else</w:t>
      </w:r>
    </w:p>
    <w:p w14:paraId="223C833B"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90" w:author="Ayako Omori" w:date="2017-06-26T09:10:00Z">
          <w:pPr>
            <w:widowControl/>
            <w:numPr>
              <w:numId w:val="4"/>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p>
    <w:p w14:paraId="223C833C"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91" w:author="Ayako Omori" w:date="2017-06-26T09:10:00Z">
          <w:pPr>
            <w:widowControl/>
            <w:numPr>
              <w:numId w:val="4"/>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lastRenderedPageBreak/>
        <w:t xml:space="preserve">        </w:t>
      </w:r>
      <w:r w:rsidRPr="006E4DA3">
        <w:rPr>
          <w:rFonts w:ascii="メイリオ" w:eastAsia="メイリオ" w:hAnsi="メイリオ" w:cs="メイリオ" w:hint="eastAsia"/>
          <w:color w:val="D73A49"/>
          <w:sz w:val="18"/>
          <w:szCs w:val="18"/>
          <w:lang w:val="en"/>
        </w:rPr>
        <w:t>await</w:t>
      </w:r>
      <w:r w:rsidRPr="006E4DA3">
        <w:rPr>
          <w:rFonts w:ascii="メイリオ" w:eastAsia="メイリオ" w:hAnsi="メイリオ" w:cs="メイリオ" w:hint="eastAsia"/>
          <w:color w:val="24292E"/>
          <w:sz w:val="18"/>
          <w:szCs w:val="18"/>
          <w:lang w:val="en"/>
        </w:rPr>
        <w:t xml:space="preserve"> context.PostAsync(</w:t>
      </w:r>
      <w:r w:rsidRPr="006E4DA3">
        <w:rPr>
          <w:rFonts w:ascii="メイリオ" w:eastAsia="メイリオ" w:hAnsi="メイリオ" w:cs="メイリオ" w:hint="eastAsia"/>
          <w:color w:val="032F62"/>
          <w:sz w:val="18"/>
          <w:szCs w:val="18"/>
          <w:lang w:val="en"/>
        </w:rPr>
        <w:t>"Ok. The ticket was not created. You can start again if you want."</w:t>
      </w:r>
      <w:r w:rsidRPr="006E4DA3">
        <w:rPr>
          <w:rFonts w:ascii="メイリオ" w:eastAsia="メイリオ" w:hAnsi="メイリオ" w:cs="メイリオ" w:hint="eastAsia"/>
          <w:color w:val="24292E"/>
          <w:sz w:val="18"/>
          <w:szCs w:val="18"/>
          <w:lang w:val="en"/>
        </w:rPr>
        <w:t>);</w:t>
      </w:r>
    </w:p>
    <w:p w14:paraId="223C833D"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92" w:author="Ayako Omori" w:date="2017-06-26T09:10:00Z">
          <w:pPr>
            <w:widowControl/>
            <w:numPr>
              <w:numId w:val="4"/>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p>
    <w:p w14:paraId="223C833E"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lang w:val="en"/>
        </w:rPr>
        <w:pPrChange w:id="93" w:author="Ayako Omori" w:date="2017-06-26T09:10:00Z">
          <w:pPr>
            <w:widowControl/>
            <w:numPr>
              <w:numId w:val="4"/>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p>
    <w:p w14:paraId="223C833F"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94" w:author="Ayako Omori" w:date="2017-06-26T09:10:00Z">
          <w:pPr>
            <w:widowControl/>
            <w:numPr>
              <w:numId w:val="4"/>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context.Done&lt;</w:t>
      </w:r>
      <w:r w:rsidRPr="006E4DA3">
        <w:rPr>
          <w:rFonts w:ascii="メイリオ" w:eastAsia="メイリオ" w:hAnsi="メイリオ" w:cs="メイリオ" w:hint="eastAsia"/>
          <w:color w:val="D73A49"/>
          <w:sz w:val="18"/>
          <w:szCs w:val="18"/>
          <w:lang w:val="en"/>
        </w:rPr>
        <w:t>object</w:t>
      </w:r>
      <w:r w:rsidRPr="006E4DA3">
        <w:rPr>
          <w:rFonts w:ascii="メイリオ" w:eastAsia="メイリオ" w:hAnsi="メイリオ" w:cs="メイリオ" w:hint="eastAsia"/>
          <w:color w:val="24292E"/>
          <w:sz w:val="18"/>
          <w:szCs w:val="18"/>
          <w:lang w:val="en"/>
        </w:rPr>
        <w:t>&gt;(</w:t>
      </w:r>
      <w:r w:rsidRPr="006E4DA3">
        <w:rPr>
          <w:rFonts w:ascii="メイリオ" w:eastAsia="メイリオ" w:hAnsi="メイリオ" w:cs="メイリオ" w:hint="eastAsia"/>
          <w:color w:val="6F42C1"/>
          <w:sz w:val="18"/>
          <w:szCs w:val="18"/>
          <w:lang w:val="en"/>
        </w:rPr>
        <w:t>null</w:t>
      </w:r>
      <w:r w:rsidRPr="006E4DA3">
        <w:rPr>
          <w:rFonts w:ascii="メイリオ" w:eastAsia="メイリオ" w:hAnsi="メイリオ" w:cs="メイリオ" w:hint="eastAsia"/>
          <w:color w:val="24292E"/>
          <w:sz w:val="18"/>
          <w:szCs w:val="18"/>
          <w:lang w:val="en"/>
        </w:rPr>
        <w:t>);</w:t>
      </w:r>
    </w:p>
    <w:p w14:paraId="223C8340"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643" w:left="1350"/>
        <w:jc w:val="left"/>
        <w:rPr>
          <w:rFonts w:ascii="メイリオ" w:eastAsia="メイリオ" w:hAnsi="メイリオ" w:cs="メイリオ"/>
          <w:color w:val="24292E"/>
          <w:kern w:val="0"/>
          <w:sz w:val="18"/>
          <w:szCs w:val="18"/>
        </w:rPr>
        <w:pPrChange w:id="95" w:author="Ayako Omori" w:date="2017-06-26T09:10:00Z">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pPr>
        </w:pPrChange>
      </w:pPr>
      <w:r w:rsidRPr="006E4DA3">
        <w:rPr>
          <w:rFonts w:ascii="メイリオ" w:eastAsia="メイリオ" w:hAnsi="メイリオ" w:cs="メイリオ" w:hint="eastAsia"/>
          <w:color w:val="24292E"/>
          <w:sz w:val="18"/>
          <w:szCs w:val="18"/>
          <w:lang w:val="en"/>
        </w:rPr>
        <w:t>}</w:t>
      </w:r>
    </w:p>
    <w:p w14:paraId="223C8341" w14:textId="77777777" w:rsidR="00E62042" w:rsidRPr="006E4DA3" w:rsidRDefault="00E62042" w:rsidP="006E4DA3">
      <w:pPr>
        <w:widowControl/>
        <w:numPr>
          <w:ilvl w:val="0"/>
          <w:numId w:val="4"/>
        </w:numPr>
        <w:spacing w:after="150" w:line="192" w:lineRule="auto"/>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color w:val="24292E"/>
          <w:szCs w:val="21"/>
        </w:rPr>
        <w:t xml:space="preserve">アプリを再実行して、エミュレーターの </w:t>
      </w:r>
      <w:r w:rsidRPr="006E4DA3">
        <w:rPr>
          <w:rFonts w:ascii="メイリオ" w:eastAsia="メイリオ" w:hAnsi="メイリオ" w:cs="メイリオ"/>
          <w:iCs/>
          <w:color w:val="24292E"/>
          <w:szCs w:val="21"/>
        </w:rPr>
        <w:t>[Start new conversation]</w:t>
      </w:r>
      <w:r w:rsidRPr="006E4DA3">
        <w:rPr>
          <w:rFonts w:ascii="メイリオ" w:eastAsia="メイリオ" w:hAnsi="メイリオ" w:cs="メイリオ" w:hint="eastAsia"/>
          <w:color w:val="24292E"/>
          <w:szCs w:val="21"/>
        </w:rPr>
        <w:t xml:space="preserve"> ボタン</w:t>
      </w:r>
      <w:r w:rsidR="00487662" w:rsidRPr="006E4DA3">
        <w:rPr>
          <w:rFonts w:ascii="メイリオ" w:eastAsia="メイリオ" w:hAnsi="メイリオ" w:cs="メイリオ" w:hint="eastAsia"/>
          <w:noProof/>
          <w:color w:val="0366D6"/>
          <w:szCs w:val="21"/>
        </w:rPr>
        <w:drawing>
          <wp:inline distT="0" distB="0" distL="0" distR="0" wp14:anchorId="223C83BA" wp14:editId="223C83BB">
            <wp:extent cx="166370" cy="166370"/>
            <wp:effectExtent l="0" t="0" r="5080" b="5080"/>
            <wp:docPr id="9" name="図 9">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GeekTrainer/help-desk-bot-lab/raw/develop/CSharp/images/exercise2-start-new.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6370" cy="166370"/>
                    </a:xfrm>
                    <a:prstGeom prst="rect">
                      <a:avLst/>
                    </a:prstGeom>
                    <a:noFill/>
                    <a:ln>
                      <a:noFill/>
                    </a:ln>
                  </pic:spPr>
                </pic:pic>
              </a:graphicData>
            </a:graphic>
          </wp:inline>
        </w:drawing>
      </w:r>
      <w:r w:rsidRPr="006E4DA3">
        <w:rPr>
          <w:rFonts w:ascii="メイリオ" w:eastAsia="メイリオ" w:hAnsi="メイリオ" w:cs="メイリオ" w:hint="eastAsia"/>
          <w:color w:val="24292E"/>
          <w:szCs w:val="21"/>
        </w:rPr>
        <w:t>を使用します。すべての会話を再度テストして、API からチケット ID が返されることを確認します。</w:t>
      </w:r>
    </w:p>
    <w:p w14:paraId="223C8342" w14:textId="199E54B7" w:rsidR="00E62042" w:rsidRDefault="00E62042" w:rsidP="006E4DA3">
      <w:pPr>
        <w:widowControl/>
        <w:spacing w:after="150" w:line="192" w:lineRule="auto"/>
        <w:ind w:left="720"/>
        <w:jc w:val="left"/>
        <w:rPr>
          <w:ins w:id="96" w:author="Ayako Omori" w:date="2017-06-26T09:26:00Z"/>
          <w:rFonts w:ascii="メイリオ" w:eastAsia="メイリオ" w:hAnsi="メイリオ" w:cs="メイリオ"/>
          <w:color w:val="24292E"/>
          <w:kern w:val="0"/>
          <w:szCs w:val="21"/>
        </w:rPr>
      </w:pPr>
      <w:r w:rsidRPr="006E4DA3">
        <w:rPr>
          <w:rFonts w:ascii="メイリオ" w:eastAsia="メイリオ" w:hAnsi="メイリオ" w:cs="メイリオ" w:hint="eastAsia"/>
          <w:noProof/>
          <w:color w:val="0366D6"/>
          <w:szCs w:val="21"/>
        </w:rPr>
        <w:drawing>
          <wp:inline distT="0" distB="0" distL="0" distR="0" wp14:anchorId="223C83BC" wp14:editId="56342A6F">
            <wp:extent cx="4921833" cy="4352424"/>
            <wp:effectExtent l="0" t="0" r="0" b="0"/>
            <wp:docPr id="3" name="図 3">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ercise2-full-conversation-2">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8850" cy="4358629"/>
                    </a:xfrm>
                    <a:prstGeom prst="rect">
                      <a:avLst/>
                    </a:prstGeom>
                    <a:noFill/>
                    <a:ln>
                      <a:noFill/>
                    </a:ln>
                  </pic:spPr>
                </pic:pic>
              </a:graphicData>
            </a:graphic>
          </wp:inline>
        </w:drawing>
      </w:r>
    </w:p>
    <w:p w14:paraId="6A24BD6E" w14:textId="77777777" w:rsidR="00D22FDB" w:rsidRPr="006E4DA3" w:rsidRDefault="00D22FDB" w:rsidP="006E4DA3">
      <w:pPr>
        <w:widowControl/>
        <w:spacing w:after="150" w:line="192" w:lineRule="auto"/>
        <w:ind w:left="720"/>
        <w:jc w:val="left"/>
        <w:rPr>
          <w:rFonts w:ascii="メイリオ" w:eastAsia="メイリオ" w:hAnsi="メイリオ" w:cs="メイリオ"/>
          <w:color w:val="24292E"/>
          <w:kern w:val="0"/>
          <w:szCs w:val="21"/>
        </w:rPr>
      </w:pPr>
    </w:p>
    <w:p w14:paraId="223C8343" w14:textId="77777777" w:rsidR="00E62042" w:rsidRPr="006E4DA3" w:rsidRDefault="00E62042" w:rsidP="006E4DA3">
      <w:pPr>
        <w:widowControl/>
        <w:spacing w:line="192" w:lineRule="auto"/>
        <w:jc w:val="left"/>
        <w:outlineLvl w:val="2"/>
        <w:rPr>
          <w:rFonts w:ascii="メイリオ" w:eastAsia="メイリオ" w:hAnsi="メイリオ" w:cs="メイリオ"/>
          <w:b/>
          <w:bCs/>
          <w:color w:val="24292E"/>
          <w:kern w:val="0"/>
          <w:sz w:val="36"/>
          <w:szCs w:val="36"/>
        </w:rPr>
      </w:pPr>
      <w:r w:rsidRPr="006E4DA3">
        <w:rPr>
          <w:rFonts w:ascii="メイリオ" w:eastAsia="メイリオ" w:hAnsi="メイリオ" w:cs="メイリオ" w:hint="eastAsia"/>
          <w:b/>
          <w:bCs/>
          <w:color w:val="24292E"/>
          <w:sz w:val="36"/>
          <w:szCs w:val="36"/>
        </w:rPr>
        <w:t>タスク 4: 通知メッセージを変更してアダプティブ カードを表示</w:t>
      </w:r>
    </w:p>
    <w:p w14:paraId="223C8344" w14:textId="77777777" w:rsidR="00E62042" w:rsidRPr="006E4DA3" w:rsidRDefault="00E62042" w:rsidP="006E4DA3">
      <w:pPr>
        <w:widowControl/>
        <w:spacing w:after="150" w:line="192" w:lineRule="auto"/>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color w:val="24292E"/>
          <w:szCs w:val="21"/>
        </w:rPr>
        <w:t>このタスクでは、チケットで</w:t>
      </w:r>
      <w:hyperlink r:id="rId20" w:history="1">
        <w:r w:rsidRPr="006E4DA3">
          <w:rPr>
            <w:rFonts w:ascii="メイリオ" w:eastAsia="メイリオ" w:hAnsi="メイリオ" w:cs="メイリオ" w:hint="eastAsia"/>
            <w:color w:val="0366D6"/>
            <w:szCs w:val="21"/>
          </w:rPr>
          <w:t>アダプティブ カード</w:t>
        </w:r>
      </w:hyperlink>
      <w:r w:rsidRPr="006E4DA3">
        <w:rPr>
          <w:rFonts w:ascii="メイリオ" w:eastAsia="メイリオ" w:hAnsi="メイリオ" w:cs="メイリオ" w:hint="eastAsia"/>
          <w:color w:val="24292E"/>
          <w:szCs w:val="21"/>
        </w:rPr>
        <w:t>を使用した後、ユーザーに表示される確認メッセージを向上させます。アダプティブ カードとは、開発者が一定の共通方式で UI コンテンツをやり取りできるようにするための、オープン ソースのカード交換フォーマットです。アダプティブ カードのコンテンツは、JSON オブジェクトとして指定できます。</w:t>
      </w:r>
      <w:r w:rsidRPr="006E4DA3">
        <w:rPr>
          <w:rFonts w:ascii="メイリオ" w:eastAsia="メイリオ" w:hAnsi="メイリオ" w:cs="メイリオ" w:hint="eastAsia"/>
          <w:color w:val="24292E"/>
          <w:szCs w:val="21"/>
        </w:rPr>
        <w:lastRenderedPageBreak/>
        <w:t>コンテンツはホスト アプリケーション (Bot Framework チャネル) 内でネイティブにレンダリングでき、ホストの外観に自動的に適合します。</w:t>
      </w:r>
    </w:p>
    <w:p w14:paraId="223C8345" w14:textId="77777777" w:rsidR="00E62042" w:rsidRPr="006E4DA3" w:rsidRDefault="00E62042" w:rsidP="006E4DA3">
      <w:pPr>
        <w:widowControl/>
        <w:numPr>
          <w:ilvl w:val="0"/>
          <w:numId w:val="5"/>
        </w:numPr>
        <w:spacing w:after="150" w:line="192" w:lineRule="auto"/>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color w:val="24292E"/>
          <w:sz w:val="18"/>
          <w:szCs w:val="18"/>
        </w:rPr>
        <w:t>Microsoft.AdaptiveCards</w:t>
      </w:r>
      <w:r w:rsidRPr="006E4DA3">
        <w:rPr>
          <w:rFonts w:ascii="メイリオ" w:eastAsia="メイリオ" w:hAnsi="メイリオ" w:cs="メイリオ" w:hint="eastAsia"/>
          <w:color w:val="24292E"/>
          <w:szCs w:val="21"/>
        </w:rPr>
        <w:t xml:space="preserve"> NuGet パッケージを追加する必要があります。[ソリューション エクスプローラー]</w:t>
      </w:r>
      <w:r w:rsidRPr="006E4DA3">
        <w:rPr>
          <w:rFonts w:ascii="メイリオ" w:eastAsia="メイリオ" w:hAnsi="メイリオ" w:cs="メイリオ" w:hint="eastAsia"/>
          <w:b/>
          <w:bCs/>
          <w:color w:val="24292E"/>
          <w:szCs w:val="21"/>
        </w:rPr>
        <w:t xml:space="preserve"> </w:t>
      </w:r>
      <w:r w:rsidRPr="006E4DA3">
        <w:rPr>
          <w:rFonts w:ascii="メイリオ" w:eastAsia="メイリオ" w:hAnsi="メイリオ" w:cs="メイリオ" w:hint="eastAsia"/>
          <w:color w:val="24292E"/>
          <w:szCs w:val="21"/>
        </w:rPr>
        <w:t>でプロジェクトの [References]</w:t>
      </w:r>
      <w:r w:rsidRPr="006E4DA3">
        <w:rPr>
          <w:rFonts w:ascii="メイリオ" w:eastAsia="メイリオ" w:hAnsi="メイリオ" w:cs="メイリオ" w:hint="eastAsia"/>
          <w:b/>
          <w:bCs/>
          <w:color w:val="24292E"/>
          <w:szCs w:val="21"/>
        </w:rPr>
        <w:t xml:space="preserve"> </w:t>
      </w:r>
      <w:r w:rsidRPr="006E4DA3">
        <w:rPr>
          <w:rFonts w:ascii="メイリオ" w:eastAsia="メイリオ" w:hAnsi="メイリオ" w:cs="メイリオ" w:hint="eastAsia"/>
          <w:color w:val="24292E"/>
          <w:szCs w:val="21"/>
        </w:rPr>
        <w:t>フォルダーを右クリックして、[NuGet パッケージの管理]</w:t>
      </w:r>
      <w:r w:rsidRPr="006E4DA3">
        <w:rPr>
          <w:rFonts w:ascii="メイリオ" w:eastAsia="メイリオ" w:hAnsi="メイリオ" w:cs="メイリオ" w:hint="eastAsia"/>
          <w:b/>
          <w:bCs/>
          <w:color w:val="24292E"/>
          <w:szCs w:val="21"/>
        </w:rPr>
        <w:t xml:space="preserve"> </w:t>
      </w:r>
      <w:r w:rsidRPr="006E4DA3">
        <w:rPr>
          <w:rFonts w:ascii="メイリオ" w:eastAsia="メイリオ" w:hAnsi="メイリオ" w:cs="メイリオ" w:hint="eastAsia"/>
          <w:color w:val="24292E"/>
          <w:szCs w:val="21"/>
        </w:rPr>
        <w:t>をクリックします。</w:t>
      </w:r>
      <w:r w:rsidRPr="006E4DA3">
        <w:rPr>
          <w:rFonts w:ascii="メイリオ" w:eastAsia="メイリオ" w:hAnsi="メイリオ" w:cs="メイリオ" w:hint="eastAsia"/>
          <w:color w:val="24292E"/>
          <w:sz w:val="18"/>
          <w:szCs w:val="18"/>
        </w:rPr>
        <w:t>Microsoft.AdaptiveCards</w:t>
      </w:r>
      <w:r w:rsidRPr="006E4DA3">
        <w:rPr>
          <w:rFonts w:ascii="メイリオ" w:eastAsia="メイリオ" w:hAnsi="メイリオ" w:cs="メイリオ" w:hint="eastAsia"/>
          <w:color w:val="24292E"/>
          <w:szCs w:val="21"/>
        </w:rPr>
        <w:t xml:space="preserve"> を探し、[インストール]</w:t>
      </w:r>
      <w:r w:rsidRPr="006E4DA3">
        <w:rPr>
          <w:rFonts w:ascii="メイリオ" w:eastAsia="メイリオ" w:hAnsi="メイリオ" w:cs="メイリオ" w:hint="eastAsia"/>
          <w:b/>
          <w:bCs/>
          <w:color w:val="24292E"/>
          <w:szCs w:val="21"/>
        </w:rPr>
        <w:t xml:space="preserve"> </w:t>
      </w:r>
      <w:r w:rsidRPr="006E4DA3">
        <w:rPr>
          <w:rFonts w:ascii="メイリオ" w:eastAsia="メイリオ" w:hAnsi="メイリオ" w:cs="メイリオ" w:hint="eastAsia"/>
          <w:color w:val="24292E"/>
          <w:szCs w:val="21"/>
        </w:rPr>
        <w:t>ボタンをクリックします。または、[パッケージ マネージャー コンソール]</w:t>
      </w:r>
      <w:r w:rsidRPr="006E4DA3">
        <w:rPr>
          <w:rFonts w:ascii="メイリオ" w:eastAsia="メイリオ" w:hAnsi="メイリオ" w:cs="メイリオ" w:hint="eastAsia"/>
          <w:b/>
          <w:bCs/>
          <w:color w:val="24292E"/>
          <w:szCs w:val="21"/>
        </w:rPr>
        <w:t xml:space="preserve"> </w:t>
      </w:r>
      <w:r w:rsidRPr="006E4DA3">
        <w:rPr>
          <w:rFonts w:ascii="メイリオ" w:eastAsia="メイリオ" w:hAnsi="メイリオ" w:cs="メイリオ" w:hint="eastAsia"/>
          <w:color w:val="24292E"/>
          <w:szCs w:val="21"/>
        </w:rPr>
        <w:t xml:space="preserve">で </w:t>
      </w:r>
      <w:r w:rsidRPr="006E4DA3">
        <w:rPr>
          <w:rFonts w:ascii="メイリオ" w:eastAsia="メイリオ" w:hAnsi="メイリオ" w:cs="メイリオ" w:hint="eastAsia"/>
          <w:color w:val="24292E"/>
          <w:sz w:val="18"/>
          <w:szCs w:val="18"/>
        </w:rPr>
        <w:t>Install-Package Microsoft.AdaptiveCards</w:t>
      </w:r>
      <w:r w:rsidRPr="006E4DA3">
        <w:rPr>
          <w:rFonts w:ascii="メイリオ" w:eastAsia="メイリオ" w:hAnsi="メイリオ" w:cs="メイリオ" w:hint="eastAsia"/>
          <w:color w:val="24292E"/>
          <w:szCs w:val="21"/>
        </w:rPr>
        <w:t xml:space="preserve"> と入力します。</w:t>
      </w:r>
    </w:p>
    <w:p w14:paraId="223C8346" w14:textId="77777777" w:rsidR="00E62042" w:rsidRPr="006E4DA3" w:rsidRDefault="00E62042" w:rsidP="006E4DA3">
      <w:pPr>
        <w:widowControl/>
        <w:numPr>
          <w:ilvl w:val="0"/>
          <w:numId w:val="5"/>
        </w:numPr>
        <w:spacing w:after="150" w:line="192" w:lineRule="auto"/>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b/>
          <w:bCs/>
          <w:color w:val="24292E"/>
          <w:szCs w:val="21"/>
        </w:rPr>
        <w:t>Dialogs\RootDialog.cs</w:t>
      </w:r>
      <w:r w:rsidRPr="006E4DA3">
        <w:rPr>
          <w:rFonts w:ascii="メイリオ" w:eastAsia="メイリオ" w:hAnsi="メイリオ" w:cs="メイリオ" w:hint="eastAsia"/>
          <w:color w:val="24292E"/>
          <w:szCs w:val="21"/>
        </w:rPr>
        <w:t xml:space="preserve"> ファイルを開きます。</w:t>
      </w:r>
    </w:p>
    <w:p w14:paraId="223C8347" w14:textId="77777777" w:rsidR="00E62042" w:rsidRPr="006E4DA3" w:rsidRDefault="00E62042" w:rsidP="006E4DA3">
      <w:pPr>
        <w:widowControl/>
        <w:numPr>
          <w:ilvl w:val="0"/>
          <w:numId w:val="5"/>
        </w:numPr>
        <w:spacing w:after="150" w:line="192" w:lineRule="auto"/>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color w:val="24292E"/>
          <w:szCs w:val="21"/>
        </w:rPr>
        <w:t>ステートメントを使用して、</w:t>
      </w:r>
      <w:r w:rsidRPr="006E4DA3">
        <w:rPr>
          <w:rFonts w:ascii="メイリオ" w:eastAsia="メイリオ" w:hAnsi="メイリオ" w:cs="メイリオ" w:hint="eastAsia"/>
          <w:color w:val="24292E"/>
          <w:sz w:val="18"/>
          <w:szCs w:val="18"/>
        </w:rPr>
        <w:t>System.Collections.Generic</w:t>
      </w:r>
      <w:r w:rsidRPr="006E4DA3">
        <w:rPr>
          <w:rFonts w:ascii="メイリオ" w:eastAsia="メイリオ" w:hAnsi="メイリオ" w:cs="メイリオ" w:hint="eastAsia"/>
          <w:color w:val="24292E"/>
          <w:szCs w:val="21"/>
        </w:rPr>
        <w:t xml:space="preserve"> と </w:t>
      </w:r>
      <w:r w:rsidRPr="006E4DA3">
        <w:rPr>
          <w:rFonts w:ascii="メイリオ" w:eastAsia="メイリオ" w:hAnsi="メイリオ" w:cs="メイリオ" w:hint="eastAsia"/>
          <w:color w:val="24292E"/>
          <w:sz w:val="18"/>
          <w:szCs w:val="18"/>
        </w:rPr>
        <w:t>AdaptiveCards</w:t>
      </w:r>
      <w:r w:rsidRPr="006E4DA3">
        <w:rPr>
          <w:rFonts w:ascii="メイリオ" w:eastAsia="メイリオ" w:hAnsi="メイリオ" w:cs="メイリオ" w:hint="eastAsia"/>
          <w:color w:val="24292E"/>
          <w:szCs w:val="21"/>
        </w:rPr>
        <w:t xml:space="preserve"> を追加します。</w:t>
      </w:r>
    </w:p>
    <w:p w14:paraId="223C8348" w14:textId="76E03F5A" w:rsidR="00E62042" w:rsidDel="00614DC9"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371" w:left="779"/>
        <w:jc w:val="left"/>
        <w:rPr>
          <w:del w:id="97" w:author="Ayako Omori" w:date="2017-06-26T09:11:00Z"/>
          <w:rFonts w:ascii="メイリオ" w:eastAsia="メイリオ" w:hAnsi="メイリオ" w:cs="メイリオ"/>
          <w:color w:val="D73A49"/>
          <w:sz w:val="18"/>
          <w:szCs w:val="18"/>
          <w:lang w:val="en"/>
        </w:rPr>
        <w:pPrChange w:id="98" w:author="Ayako Omori" w:date="2017-06-26T09:11:00Z">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pPr>
        </w:pPrChange>
      </w:pPr>
      <w:r w:rsidRPr="006E4DA3">
        <w:rPr>
          <w:rFonts w:ascii="メイリオ" w:eastAsia="メイリオ" w:hAnsi="メイリオ" w:cs="メイリオ" w:hint="eastAsia"/>
          <w:color w:val="D73A49"/>
          <w:sz w:val="18"/>
          <w:szCs w:val="18"/>
          <w:lang w:val="en"/>
        </w:rPr>
        <w:t>using</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System.Collections.Generic</w:t>
      </w:r>
      <w:r w:rsidRPr="006E4DA3">
        <w:rPr>
          <w:rFonts w:ascii="メイリオ" w:eastAsia="メイリオ" w:hAnsi="メイリオ" w:cs="メイリオ" w:hint="eastAsia"/>
          <w:color w:val="24292E"/>
          <w:sz w:val="18"/>
          <w:szCs w:val="18"/>
          <w:lang w:val="en"/>
        </w:rPr>
        <w:t>;</w:t>
      </w:r>
    </w:p>
    <w:p w14:paraId="13EB5F4D" w14:textId="77777777" w:rsidR="00614DC9" w:rsidRPr="006E4DA3" w:rsidRDefault="00614D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371" w:left="779"/>
        <w:jc w:val="left"/>
        <w:rPr>
          <w:ins w:id="99" w:author="Ayako Omori" w:date="2017-06-26T09:11:00Z"/>
          <w:rFonts w:ascii="メイリオ" w:eastAsia="メイリオ" w:hAnsi="メイリオ" w:cs="メイリオ"/>
          <w:color w:val="24292E"/>
          <w:kern w:val="0"/>
          <w:sz w:val="18"/>
          <w:szCs w:val="18"/>
        </w:rPr>
        <w:pPrChange w:id="100" w:author="Ayako Omori" w:date="2017-06-26T09:11:00Z">
          <w:pPr>
            <w:widowControl/>
            <w:numPr>
              <w:numId w:val="5"/>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p>
    <w:p w14:paraId="223C8349"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371" w:left="779"/>
        <w:jc w:val="left"/>
        <w:rPr>
          <w:rFonts w:ascii="メイリオ" w:eastAsia="メイリオ" w:hAnsi="メイリオ" w:cs="メイリオ"/>
          <w:color w:val="24292E"/>
          <w:kern w:val="0"/>
          <w:sz w:val="18"/>
          <w:szCs w:val="18"/>
        </w:rPr>
        <w:pPrChange w:id="101" w:author="Ayako Omori" w:date="2017-06-26T09:11:00Z">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pPr>
        </w:pPrChange>
      </w:pPr>
      <w:r w:rsidRPr="006E4DA3">
        <w:rPr>
          <w:rFonts w:ascii="メイリオ" w:eastAsia="メイリオ" w:hAnsi="メイリオ" w:cs="メイリオ" w:hint="eastAsia"/>
          <w:color w:val="D73A49"/>
          <w:sz w:val="18"/>
          <w:szCs w:val="18"/>
          <w:lang w:val="en"/>
        </w:rPr>
        <w:t>using</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AdaptiveCards</w:t>
      </w:r>
      <w:r w:rsidRPr="006E4DA3">
        <w:rPr>
          <w:rFonts w:ascii="メイリオ" w:eastAsia="メイリオ" w:hAnsi="メイリオ" w:cs="メイリオ" w:hint="eastAsia"/>
          <w:color w:val="24292E"/>
          <w:sz w:val="18"/>
          <w:szCs w:val="18"/>
          <w:lang w:val="en"/>
        </w:rPr>
        <w:t>;</w:t>
      </w:r>
    </w:p>
    <w:p w14:paraId="223C834A" w14:textId="77777777" w:rsidR="00E62042" w:rsidRPr="006E4DA3" w:rsidRDefault="00E62042" w:rsidP="006E4DA3">
      <w:pPr>
        <w:widowControl/>
        <w:numPr>
          <w:ilvl w:val="0"/>
          <w:numId w:val="5"/>
        </w:numPr>
        <w:spacing w:after="150" w:line="192" w:lineRule="auto"/>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color w:val="24292E"/>
          <w:szCs w:val="21"/>
        </w:rPr>
        <w:t>ファイルの末尾 (</w:t>
      </w:r>
      <w:r w:rsidRPr="006E4DA3">
        <w:rPr>
          <w:rFonts w:ascii="メイリオ" w:eastAsia="メイリオ" w:hAnsi="メイリオ" w:cs="メイリオ" w:hint="eastAsia"/>
          <w:color w:val="24292E"/>
          <w:sz w:val="18"/>
          <w:szCs w:val="18"/>
        </w:rPr>
        <w:t>RootDialog</w:t>
      </w:r>
      <w:r w:rsidRPr="006E4DA3">
        <w:rPr>
          <w:rFonts w:ascii="メイリオ" w:eastAsia="メイリオ" w:hAnsi="メイリオ" w:cs="メイリオ" w:hint="eastAsia"/>
          <w:color w:val="24292E"/>
          <w:szCs w:val="21"/>
        </w:rPr>
        <w:t xml:space="preserve"> クラス内) に、アダプティブ カードを作成する以下のコードを追加します。</w:t>
      </w:r>
    </w:p>
    <w:p w14:paraId="223C834B" w14:textId="77777777" w:rsidR="00E62042" w:rsidRPr="006E4DA3" w:rsidRDefault="00E62042" w:rsidP="006E4DA3">
      <w:pPr>
        <w:widowControl/>
        <w:spacing w:after="150" w:line="192" w:lineRule="auto"/>
        <w:ind w:left="720"/>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color w:val="24292E"/>
          <w:szCs w:val="21"/>
        </w:rPr>
        <w:t>このサンプル カードの詳細は、以下のとおりです。</w:t>
      </w:r>
    </w:p>
    <w:p w14:paraId="223C834C" w14:textId="77777777" w:rsidR="00E62042" w:rsidRPr="006E4DA3" w:rsidRDefault="00E62042" w:rsidP="006E4DA3">
      <w:pPr>
        <w:widowControl/>
        <w:numPr>
          <w:ilvl w:val="1"/>
          <w:numId w:val="5"/>
        </w:numPr>
        <w:spacing w:before="100" w:beforeAutospacing="1" w:after="100" w:afterAutospacing="1" w:line="192" w:lineRule="auto"/>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color w:val="24292E"/>
          <w:szCs w:val="21"/>
        </w:rPr>
        <w:t>ヘッダー セクションには、</w:t>
      </w:r>
      <w:r w:rsidRPr="006E4DA3">
        <w:rPr>
          <w:rFonts w:ascii="メイリオ" w:eastAsia="メイリオ" w:hAnsi="メイリオ" w:cs="メイリオ"/>
          <w:iCs/>
          <w:color w:val="24292E"/>
          <w:szCs w:val="21"/>
        </w:rPr>
        <w:t>ticketID</w:t>
      </w:r>
      <w:r w:rsidRPr="006E4DA3">
        <w:rPr>
          <w:rFonts w:ascii="メイリオ" w:eastAsia="メイリオ" w:hAnsi="メイリオ" w:cs="メイリオ" w:hint="eastAsia"/>
          <w:color w:val="24292E"/>
          <w:szCs w:val="21"/>
        </w:rPr>
        <w:t xml:space="preserve"> を含むタイトルが入ります。</w:t>
      </w:r>
    </w:p>
    <w:p w14:paraId="223C834D" w14:textId="77777777" w:rsidR="00E62042" w:rsidRPr="006E4DA3" w:rsidRDefault="00E62042" w:rsidP="006E4DA3">
      <w:pPr>
        <w:widowControl/>
        <w:numPr>
          <w:ilvl w:val="1"/>
          <w:numId w:val="5"/>
        </w:numPr>
        <w:spacing w:before="100" w:beforeAutospacing="1" w:after="100" w:afterAutospacing="1" w:line="192" w:lineRule="auto"/>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color w:val="24292E"/>
          <w:szCs w:val="21"/>
        </w:rPr>
        <w:t>中央のセクションには、</w:t>
      </w:r>
      <w:r w:rsidRPr="006E4DA3">
        <w:rPr>
          <w:rFonts w:ascii="メイリオ" w:eastAsia="メイリオ" w:hAnsi="メイリオ" w:cs="メイリオ" w:hint="eastAsia"/>
          <w:color w:val="24292E"/>
          <w:sz w:val="18"/>
          <w:szCs w:val="18"/>
        </w:rPr>
        <w:t>ColumnSet</w:t>
      </w:r>
      <w:r w:rsidRPr="006E4DA3">
        <w:rPr>
          <w:rFonts w:ascii="メイリオ" w:eastAsia="メイリオ" w:hAnsi="メイリオ" w:cs="メイリオ" w:hint="eastAsia"/>
          <w:color w:val="24292E"/>
          <w:szCs w:val="21"/>
        </w:rPr>
        <w:t xml:space="preserve"> と 2 つの列が含まれます。1 列は重要度とカテゴリを含む</w:t>
      </w:r>
      <w:r w:rsidRPr="006E4DA3">
        <w:rPr>
          <w:rFonts w:ascii="メイリオ" w:eastAsia="メイリオ" w:hAnsi="メイリオ" w:cs="メイリオ" w:hint="eastAsia"/>
          <w:color w:val="24292E"/>
          <w:sz w:val="18"/>
          <w:szCs w:val="18"/>
        </w:rPr>
        <w:t>FactSet</w:t>
      </w:r>
      <w:r w:rsidRPr="006E4DA3">
        <w:rPr>
          <w:rFonts w:ascii="メイリオ" w:eastAsia="メイリオ" w:hAnsi="メイリオ" w:cs="メイリオ" w:hint="eastAsia"/>
          <w:color w:val="24292E"/>
          <w:szCs w:val="21"/>
        </w:rPr>
        <w:t>、もう 1 列はアイコンが含まれます。</w:t>
      </w:r>
    </w:p>
    <w:p w14:paraId="223C834E" w14:textId="77777777" w:rsidR="00E62042" w:rsidRPr="006E4DA3" w:rsidRDefault="00E62042" w:rsidP="006E4DA3">
      <w:pPr>
        <w:widowControl/>
        <w:numPr>
          <w:ilvl w:val="1"/>
          <w:numId w:val="5"/>
        </w:numPr>
        <w:spacing w:before="100" w:beforeAutospacing="1" w:after="100" w:afterAutospacing="1" w:line="192" w:lineRule="auto"/>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color w:val="24292E"/>
          <w:szCs w:val="21"/>
        </w:rPr>
        <w:t>最後のセクションには、チケットについて説明する説明ブロックが含まれます。</w:t>
      </w:r>
    </w:p>
    <w:p w14:paraId="223C834F"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D73A49"/>
          <w:sz w:val="18"/>
          <w:szCs w:val="18"/>
          <w:lang w:val="en"/>
        </w:rPr>
        <w:t>private</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AdaptiveCard</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CreateCard</w:t>
      </w:r>
      <w:r w:rsidRPr="006E4DA3">
        <w:rPr>
          <w:rFonts w:ascii="メイリオ" w:eastAsia="メイリオ" w:hAnsi="メイリオ" w:cs="メイリオ" w:hint="eastAsia"/>
          <w:color w:val="24292E"/>
          <w:sz w:val="18"/>
          <w:szCs w:val="18"/>
          <w:lang w:val="en"/>
        </w:rPr>
        <w:t>(</w:t>
      </w:r>
      <w:r w:rsidRPr="006E4DA3">
        <w:rPr>
          <w:rFonts w:ascii="メイリオ" w:eastAsia="メイリオ" w:hAnsi="メイリオ" w:cs="メイリオ" w:hint="eastAsia"/>
          <w:color w:val="D73A49"/>
          <w:sz w:val="18"/>
          <w:szCs w:val="18"/>
          <w:lang w:val="en"/>
        </w:rPr>
        <w:t>int</w:t>
      </w:r>
      <w:r w:rsidRPr="006E4DA3">
        <w:rPr>
          <w:rFonts w:ascii="メイリオ" w:eastAsia="メイリオ" w:hAnsi="メイリオ" w:cs="メイリオ" w:hint="eastAsia"/>
          <w:color w:val="24292E"/>
          <w:sz w:val="18"/>
          <w:szCs w:val="18"/>
          <w:lang w:val="en"/>
        </w:rPr>
        <w:t xml:space="preserve"> ticketId, </w:t>
      </w:r>
      <w:r w:rsidRPr="006E4DA3">
        <w:rPr>
          <w:rFonts w:ascii="メイリオ" w:eastAsia="メイリオ" w:hAnsi="メイリオ" w:cs="メイリオ" w:hint="eastAsia"/>
          <w:color w:val="D73A49"/>
          <w:sz w:val="18"/>
          <w:szCs w:val="18"/>
          <w:lang w:val="en"/>
        </w:rPr>
        <w:t>string</w:t>
      </w:r>
      <w:r w:rsidRPr="006E4DA3">
        <w:rPr>
          <w:rFonts w:ascii="メイリオ" w:eastAsia="メイリオ" w:hAnsi="メイリオ" w:cs="メイリオ" w:hint="eastAsia"/>
          <w:color w:val="24292E"/>
          <w:sz w:val="18"/>
          <w:szCs w:val="18"/>
          <w:lang w:val="en"/>
        </w:rPr>
        <w:t xml:space="preserve"> category, </w:t>
      </w:r>
      <w:r w:rsidRPr="006E4DA3">
        <w:rPr>
          <w:rFonts w:ascii="メイリオ" w:eastAsia="メイリオ" w:hAnsi="メイリオ" w:cs="メイリオ" w:hint="eastAsia"/>
          <w:color w:val="D73A49"/>
          <w:sz w:val="18"/>
          <w:szCs w:val="18"/>
          <w:lang w:val="en"/>
        </w:rPr>
        <w:t>string</w:t>
      </w:r>
      <w:r w:rsidRPr="006E4DA3">
        <w:rPr>
          <w:rFonts w:ascii="メイリオ" w:eastAsia="メイリオ" w:hAnsi="メイリオ" w:cs="メイリオ" w:hint="eastAsia"/>
          <w:color w:val="24292E"/>
          <w:sz w:val="18"/>
          <w:szCs w:val="18"/>
          <w:lang w:val="en"/>
        </w:rPr>
        <w:t xml:space="preserve"> severity, </w:t>
      </w:r>
      <w:r w:rsidRPr="006E4DA3">
        <w:rPr>
          <w:rFonts w:ascii="メイリオ" w:eastAsia="メイリオ" w:hAnsi="メイリオ" w:cs="メイリオ" w:hint="eastAsia"/>
          <w:color w:val="D73A49"/>
          <w:sz w:val="18"/>
          <w:szCs w:val="18"/>
          <w:lang w:val="en"/>
        </w:rPr>
        <w:t>string</w:t>
      </w:r>
      <w:r w:rsidRPr="006E4DA3">
        <w:rPr>
          <w:rFonts w:ascii="メイリオ" w:eastAsia="メイリオ" w:hAnsi="メイリオ" w:cs="メイリオ" w:hint="eastAsia"/>
          <w:color w:val="24292E"/>
          <w:sz w:val="18"/>
          <w:szCs w:val="18"/>
          <w:lang w:val="en"/>
        </w:rPr>
        <w:t xml:space="preserve"> description)</w:t>
      </w:r>
    </w:p>
    <w:p w14:paraId="223C8350"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w:t>
      </w:r>
    </w:p>
    <w:p w14:paraId="223C8351"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AdaptiveCard</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card</w:t>
      </w:r>
      <w:r w:rsidRPr="006E4DA3">
        <w:rPr>
          <w:rFonts w:ascii="メイリオ" w:eastAsia="メイリオ" w:hAnsi="メイリオ" w:cs="メイリオ" w:hint="eastAsia"/>
          <w:color w:val="24292E"/>
          <w:sz w:val="18"/>
          <w:szCs w:val="18"/>
          <w:lang w:val="en"/>
        </w:rPr>
        <w:t xml:space="preserve"> = </w:t>
      </w:r>
      <w:r w:rsidRPr="006E4DA3">
        <w:rPr>
          <w:rFonts w:ascii="メイリオ" w:eastAsia="メイリオ" w:hAnsi="メイリオ" w:cs="メイリオ" w:hint="eastAsia"/>
          <w:color w:val="D73A49"/>
          <w:sz w:val="18"/>
          <w:szCs w:val="18"/>
          <w:lang w:val="en"/>
        </w:rPr>
        <w:t>new</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AdaptiveCard</w:t>
      </w:r>
      <w:r w:rsidRPr="006E4DA3">
        <w:rPr>
          <w:rFonts w:ascii="メイリオ" w:eastAsia="メイリオ" w:hAnsi="メイリオ" w:cs="メイリオ" w:hint="eastAsia"/>
          <w:color w:val="24292E"/>
          <w:sz w:val="18"/>
          <w:szCs w:val="18"/>
          <w:lang w:val="en"/>
        </w:rPr>
        <w:t>();</w:t>
      </w:r>
    </w:p>
    <w:p w14:paraId="223C8352"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lang w:val="en"/>
        </w:rPr>
      </w:pPr>
    </w:p>
    <w:p w14:paraId="223C8353"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var</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 xml:space="preserve">headerBlock </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new</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TextBlock</w:t>
      </w:r>
      <w:r w:rsidRPr="006E4DA3">
        <w:rPr>
          <w:rFonts w:ascii="メイリオ" w:eastAsia="メイリオ" w:hAnsi="メイリオ" w:cs="メイリオ" w:hint="eastAsia"/>
          <w:color w:val="24292E"/>
          <w:sz w:val="18"/>
          <w:szCs w:val="18"/>
          <w:lang w:val="en"/>
        </w:rPr>
        <w:t>()</w:t>
      </w:r>
    </w:p>
    <w:p w14:paraId="223C8354"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w:t>
      </w:r>
    </w:p>
    <w:p w14:paraId="223C8355"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Text = </w:t>
      </w:r>
      <w:r w:rsidRPr="006E4DA3">
        <w:rPr>
          <w:rFonts w:ascii="メイリオ" w:eastAsia="メイリオ" w:hAnsi="メイリオ" w:cs="メイリオ" w:hint="eastAsia"/>
          <w:color w:val="032F62"/>
          <w:sz w:val="18"/>
          <w:szCs w:val="18"/>
          <w:lang w:val="en"/>
        </w:rPr>
        <w:t>$"Ticket #</w:t>
      </w:r>
      <w:r w:rsidRPr="006E4DA3">
        <w:rPr>
          <w:rFonts w:ascii="メイリオ" w:eastAsia="メイリオ" w:hAnsi="メイリオ" w:cs="メイリオ" w:hint="eastAsia"/>
          <w:color w:val="24292E"/>
          <w:sz w:val="18"/>
          <w:szCs w:val="18"/>
          <w:lang w:val="en"/>
        </w:rPr>
        <w:t>{ticketId}</w:t>
      </w:r>
      <w:r w:rsidRPr="006E4DA3">
        <w:rPr>
          <w:rFonts w:ascii="メイリオ" w:eastAsia="メイリオ" w:hAnsi="メイリオ" w:cs="メイリオ" w:hint="eastAsia"/>
          <w:color w:val="032F62"/>
          <w:sz w:val="18"/>
          <w:szCs w:val="18"/>
          <w:lang w:val="en"/>
        </w:rPr>
        <w:t>"</w:t>
      </w:r>
      <w:r w:rsidRPr="006E4DA3">
        <w:rPr>
          <w:rFonts w:ascii="メイリオ" w:eastAsia="メイリオ" w:hAnsi="メイリオ" w:cs="メイリオ" w:hint="eastAsia"/>
          <w:color w:val="24292E"/>
          <w:sz w:val="18"/>
          <w:szCs w:val="18"/>
          <w:lang w:val="en"/>
        </w:rPr>
        <w:t>,</w:t>
      </w:r>
    </w:p>
    <w:p w14:paraId="223C8356"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Weight = TextWeight.Bolder,</w:t>
      </w:r>
    </w:p>
    <w:p w14:paraId="223C8357"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Size = TextSize.Large,</w:t>
      </w:r>
    </w:p>
    <w:p w14:paraId="223C8358"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Speak = </w:t>
      </w:r>
      <w:r w:rsidRPr="006E4DA3">
        <w:rPr>
          <w:rFonts w:ascii="メイリオ" w:eastAsia="メイリオ" w:hAnsi="メイリオ" w:cs="メイリオ" w:hint="eastAsia"/>
          <w:color w:val="032F62"/>
          <w:sz w:val="18"/>
          <w:szCs w:val="18"/>
          <w:lang w:val="en"/>
        </w:rPr>
        <w:t>$"&lt;s&gt;You've created a new Ticket #</w:t>
      </w:r>
      <w:r w:rsidRPr="006E4DA3">
        <w:rPr>
          <w:rFonts w:ascii="メイリオ" w:eastAsia="メイリオ" w:hAnsi="メイリオ" w:cs="メイリオ" w:hint="eastAsia"/>
          <w:color w:val="24292E"/>
          <w:sz w:val="18"/>
          <w:szCs w:val="18"/>
          <w:lang w:val="en"/>
        </w:rPr>
        <w:t>{ticketId}</w:t>
      </w:r>
      <w:r w:rsidRPr="006E4DA3">
        <w:rPr>
          <w:rFonts w:ascii="メイリオ" w:eastAsia="メイリオ" w:hAnsi="メイリオ" w:cs="メイリオ" w:hint="eastAsia"/>
          <w:color w:val="032F62"/>
          <w:sz w:val="18"/>
          <w:szCs w:val="18"/>
          <w:lang w:val="en"/>
        </w:rPr>
        <w:t>&lt;/s&gt;&lt;s&gt;We will contact you soon.&lt;/s&gt;"</w:t>
      </w:r>
    </w:p>
    <w:p w14:paraId="223C8359"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w:t>
      </w:r>
    </w:p>
    <w:p w14:paraId="223C835A"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lang w:val="en"/>
        </w:rPr>
      </w:pPr>
    </w:p>
    <w:p w14:paraId="223C835B"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var</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 xml:space="preserve">columnsBlock </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new</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ColumnSet</w:t>
      </w:r>
      <w:r w:rsidRPr="006E4DA3">
        <w:rPr>
          <w:rFonts w:ascii="メイリオ" w:eastAsia="メイリオ" w:hAnsi="メイリオ" w:cs="メイリオ" w:hint="eastAsia"/>
          <w:color w:val="24292E"/>
          <w:sz w:val="18"/>
          <w:szCs w:val="18"/>
          <w:lang w:val="en"/>
        </w:rPr>
        <w:t>()</w:t>
      </w:r>
    </w:p>
    <w:p w14:paraId="223C835C"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w:t>
      </w:r>
    </w:p>
    <w:p w14:paraId="223C835D"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Separation = SeparationStyle.Strong,</w:t>
      </w:r>
    </w:p>
    <w:p w14:paraId="223C835E"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Columns = </w:t>
      </w:r>
      <w:r w:rsidRPr="006E4DA3">
        <w:rPr>
          <w:rFonts w:ascii="メイリオ" w:eastAsia="メイリオ" w:hAnsi="メイリオ" w:cs="メイリオ" w:hint="eastAsia"/>
          <w:color w:val="D73A49"/>
          <w:sz w:val="18"/>
          <w:szCs w:val="18"/>
          <w:lang w:val="en"/>
        </w:rPr>
        <w:t>new</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List</w:t>
      </w:r>
      <w:r w:rsidRPr="006E4DA3">
        <w:rPr>
          <w:rFonts w:ascii="メイリオ" w:eastAsia="メイリオ" w:hAnsi="メイリオ" w:cs="メイリオ" w:hint="eastAsia"/>
          <w:color w:val="24292E"/>
          <w:sz w:val="18"/>
          <w:szCs w:val="18"/>
          <w:lang w:val="en"/>
        </w:rPr>
        <w:t>&lt;Column&gt;</w:t>
      </w:r>
    </w:p>
    <w:p w14:paraId="223C835F"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w:t>
      </w:r>
    </w:p>
    <w:p w14:paraId="223C8360"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lastRenderedPageBreak/>
        <w:t xml:space="preserve">            </w:t>
      </w:r>
      <w:r w:rsidRPr="006E4DA3">
        <w:rPr>
          <w:rFonts w:ascii="メイリオ" w:eastAsia="メイリオ" w:hAnsi="メイリオ" w:cs="メイリオ" w:hint="eastAsia"/>
          <w:color w:val="D73A49"/>
          <w:sz w:val="18"/>
          <w:szCs w:val="18"/>
          <w:lang w:val="en"/>
        </w:rPr>
        <w:t>new</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Column</w:t>
      </w:r>
    </w:p>
    <w:p w14:paraId="223C8361"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w:t>
      </w:r>
    </w:p>
    <w:p w14:paraId="223C8362"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Size = </w:t>
      </w:r>
      <w:r w:rsidRPr="006E4DA3">
        <w:rPr>
          <w:rFonts w:ascii="メイリオ" w:eastAsia="メイリオ" w:hAnsi="メイリオ" w:cs="メイリオ" w:hint="eastAsia"/>
          <w:color w:val="032F62"/>
          <w:sz w:val="18"/>
          <w:szCs w:val="18"/>
          <w:lang w:val="en"/>
        </w:rPr>
        <w:t>"1"</w:t>
      </w:r>
      <w:r w:rsidRPr="006E4DA3">
        <w:rPr>
          <w:rFonts w:ascii="メイリオ" w:eastAsia="メイリオ" w:hAnsi="メイリオ" w:cs="メイリオ" w:hint="eastAsia"/>
          <w:color w:val="24292E"/>
          <w:sz w:val="18"/>
          <w:szCs w:val="18"/>
          <w:lang w:val="en"/>
        </w:rPr>
        <w:t>,</w:t>
      </w:r>
    </w:p>
    <w:p w14:paraId="223C8363"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Items = </w:t>
      </w:r>
      <w:r w:rsidRPr="006E4DA3">
        <w:rPr>
          <w:rFonts w:ascii="メイリオ" w:eastAsia="メイリオ" w:hAnsi="メイリオ" w:cs="メイリオ" w:hint="eastAsia"/>
          <w:color w:val="D73A49"/>
          <w:sz w:val="18"/>
          <w:szCs w:val="18"/>
          <w:lang w:val="en"/>
        </w:rPr>
        <w:t>new</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List</w:t>
      </w:r>
      <w:r w:rsidRPr="006E4DA3">
        <w:rPr>
          <w:rFonts w:ascii="メイリオ" w:eastAsia="メイリオ" w:hAnsi="メイリオ" w:cs="メイリオ" w:hint="eastAsia"/>
          <w:color w:val="24292E"/>
          <w:sz w:val="18"/>
          <w:szCs w:val="18"/>
          <w:lang w:val="en"/>
        </w:rPr>
        <w:t>&lt;CardElement&gt;</w:t>
      </w:r>
    </w:p>
    <w:p w14:paraId="223C8364"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w:t>
      </w:r>
    </w:p>
    <w:p w14:paraId="223C8365"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new</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FactSet</w:t>
      </w:r>
    </w:p>
    <w:p w14:paraId="223C8366"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w:t>
      </w:r>
    </w:p>
    <w:p w14:paraId="223C8367"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Facts = </w:t>
      </w:r>
      <w:r w:rsidRPr="006E4DA3">
        <w:rPr>
          <w:rFonts w:ascii="メイリオ" w:eastAsia="メイリオ" w:hAnsi="メイリオ" w:cs="メイリオ" w:hint="eastAsia"/>
          <w:color w:val="D73A49"/>
          <w:sz w:val="18"/>
          <w:szCs w:val="18"/>
          <w:lang w:val="en"/>
        </w:rPr>
        <w:t>new</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List</w:t>
      </w:r>
      <w:r w:rsidRPr="006E4DA3">
        <w:rPr>
          <w:rFonts w:ascii="メイリオ" w:eastAsia="メイリオ" w:hAnsi="メイリオ" w:cs="メイリオ" w:hint="eastAsia"/>
          <w:color w:val="24292E"/>
          <w:sz w:val="18"/>
          <w:szCs w:val="18"/>
          <w:lang w:val="en"/>
        </w:rPr>
        <w:t>&lt;AdaptiveCards.Fact&gt;</w:t>
      </w:r>
    </w:p>
    <w:p w14:paraId="223C8368"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w:t>
      </w:r>
    </w:p>
    <w:p w14:paraId="223C8369"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new</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AdaptiveCards</w:t>
      </w:r>
      <w:r w:rsidRPr="006E4DA3">
        <w:rPr>
          <w:rFonts w:ascii="メイリオ" w:eastAsia="メイリオ" w:hAnsi="メイリオ" w:cs="メイリオ" w:hint="eastAsia"/>
          <w:color w:val="24292E"/>
          <w:sz w:val="18"/>
          <w:szCs w:val="18"/>
          <w:lang w:val="en"/>
        </w:rPr>
        <w:t>.Fact(</w:t>
      </w:r>
      <w:r w:rsidRPr="006E4DA3">
        <w:rPr>
          <w:rFonts w:ascii="メイリオ" w:eastAsia="メイリオ" w:hAnsi="メイリオ" w:cs="メイリオ" w:hint="eastAsia"/>
          <w:color w:val="032F62"/>
          <w:sz w:val="18"/>
          <w:szCs w:val="18"/>
          <w:lang w:val="en"/>
        </w:rPr>
        <w:t>"Severity:"</w:t>
      </w:r>
      <w:r w:rsidRPr="006E4DA3">
        <w:rPr>
          <w:rFonts w:ascii="メイリオ" w:eastAsia="メイリオ" w:hAnsi="メイリオ" w:cs="メイリオ" w:hint="eastAsia"/>
          <w:color w:val="24292E"/>
          <w:sz w:val="18"/>
          <w:szCs w:val="18"/>
          <w:lang w:val="en"/>
        </w:rPr>
        <w:t>, severity),</w:t>
      </w:r>
    </w:p>
    <w:p w14:paraId="223C836A"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new</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AdaptiveCards</w:t>
      </w:r>
      <w:r w:rsidRPr="006E4DA3">
        <w:rPr>
          <w:rFonts w:ascii="メイリオ" w:eastAsia="メイリオ" w:hAnsi="メイリオ" w:cs="メイリオ" w:hint="eastAsia"/>
          <w:color w:val="24292E"/>
          <w:sz w:val="18"/>
          <w:szCs w:val="18"/>
          <w:lang w:val="en"/>
        </w:rPr>
        <w:t>.Fact(</w:t>
      </w:r>
      <w:r w:rsidRPr="006E4DA3">
        <w:rPr>
          <w:rFonts w:ascii="メイリオ" w:eastAsia="メイリオ" w:hAnsi="メイリオ" w:cs="メイリオ" w:hint="eastAsia"/>
          <w:color w:val="032F62"/>
          <w:sz w:val="18"/>
          <w:szCs w:val="18"/>
          <w:lang w:val="en"/>
        </w:rPr>
        <w:t>"Category:"</w:t>
      </w:r>
      <w:r w:rsidRPr="006E4DA3">
        <w:rPr>
          <w:rFonts w:ascii="メイリオ" w:eastAsia="メイリオ" w:hAnsi="メイリオ" w:cs="メイリオ" w:hint="eastAsia"/>
          <w:color w:val="24292E"/>
          <w:sz w:val="18"/>
          <w:szCs w:val="18"/>
          <w:lang w:val="en"/>
        </w:rPr>
        <w:t>, category),</w:t>
      </w:r>
    </w:p>
    <w:p w14:paraId="223C836B"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w:t>
      </w:r>
    </w:p>
    <w:p w14:paraId="223C836C"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w:t>
      </w:r>
    </w:p>
    <w:p w14:paraId="223C836D"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w:t>
      </w:r>
    </w:p>
    <w:p w14:paraId="223C836E"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w:t>
      </w:r>
    </w:p>
    <w:p w14:paraId="223C836F"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new</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Column</w:t>
      </w:r>
    </w:p>
    <w:p w14:paraId="223C8370"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w:t>
      </w:r>
    </w:p>
    <w:p w14:paraId="223C8371"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Size = </w:t>
      </w:r>
      <w:r w:rsidRPr="006E4DA3">
        <w:rPr>
          <w:rFonts w:ascii="メイリオ" w:eastAsia="メイリオ" w:hAnsi="メイリオ" w:cs="メイリオ" w:hint="eastAsia"/>
          <w:color w:val="032F62"/>
          <w:sz w:val="18"/>
          <w:szCs w:val="18"/>
          <w:lang w:val="en"/>
        </w:rPr>
        <w:t>"auto"</w:t>
      </w:r>
      <w:r w:rsidRPr="006E4DA3">
        <w:rPr>
          <w:rFonts w:ascii="メイリオ" w:eastAsia="メイリオ" w:hAnsi="メイリオ" w:cs="メイリオ" w:hint="eastAsia"/>
          <w:color w:val="24292E"/>
          <w:sz w:val="18"/>
          <w:szCs w:val="18"/>
          <w:lang w:val="en"/>
        </w:rPr>
        <w:t>,</w:t>
      </w:r>
    </w:p>
    <w:p w14:paraId="223C8372"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Items = </w:t>
      </w:r>
      <w:r w:rsidRPr="006E4DA3">
        <w:rPr>
          <w:rFonts w:ascii="メイリオ" w:eastAsia="メイリオ" w:hAnsi="メイリオ" w:cs="メイリオ" w:hint="eastAsia"/>
          <w:color w:val="D73A49"/>
          <w:sz w:val="18"/>
          <w:szCs w:val="18"/>
          <w:lang w:val="en"/>
        </w:rPr>
        <w:t>new</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List</w:t>
      </w:r>
      <w:r w:rsidRPr="006E4DA3">
        <w:rPr>
          <w:rFonts w:ascii="メイリオ" w:eastAsia="メイリオ" w:hAnsi="メイリオ" w:cs="メイリオ" w:hint="eastAsia"/>
          <w:color w:val="24292E"/>
          <w:sz w:val="18"/>
          <w:szCs w:val="18"/>
          <w:lang w:val="en"/>
        </w:rPr>
        <w:t>&lt;CardElement&gt;</w:t>
      </w:r>
    </w:p>
    <w:p w14:paraId="223C8373"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w:t>
      </w:r>
    </w:p>
    <w:p w14:paraId="223C8374"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new</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Image</w:t>
      </w:r>
    </w:p>
    <w:p w14:paraId="223C8375"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w:t>
      </w:r>
    </w:p>
    <w:p w14:paraId="223C8376"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Url = </w:t>
      </w:r>
      <w:r w:rsidRPr="006E4DA3">
        <w:rPr>
          <w:rFonts w:ascii="メイリオ" w:eastAsia="メイリオ" w:hAnsi="メイリオ" w:cs="メイリオ" w:hint="eastAsia"/>
          <w:color w:val="032F62"/>
          <w:sz w:val="18"/>
          <w:szCs w:val="18"/>
          <w:lang w:val="en"/>
        </w:rPr>
        <w:t>"https://raw.githubusercontent.com/GeekTrainer/help-desk-bot-lab/develop/assets/botimages/head-smiling-medium.png"</w:t>
      </w:r>
      <w:r w:rsidRPr="006E4DA3">
        <w:rPr>
          <w:rFonts w:ascii="メイリオ" w:eastAsia="メイリオ" w:hAnsi="メイリオ" w:cs="メイリオ" w:hint="eastAsia"/>
          <w:color w:val="24292E"/>
          <w:sz w:val="18"/>
          <w:szCs w:val="18"/>
          <w:lang w:val="en"/>
        </w:rPr>
        <w:t>,</w:t>
      </w:r>
    </w:p>
    <w:p w14:paraId="223C8377"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Size = ImageSize.Small,</w:t>
      </w:r>
    </w:p>
    <w:p w14:paraId="223C8378"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HorizontalAlignment = HorizontalAlignment.Right</w:t>
      </w:r>
    </w:p>
    <w:p w14:paraId="223C8379"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w:t>
      </w:r>
    </w:p>
    <w:p w14:paraId="223C837A"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w:t>
      </w:r>
    </w:p>
    <w:p w14:paraId="223C837B"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w:t>
      </w:r>
    </w:p>
    <w:p w14:paraId="223C837C"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w:t>
      </w:r>
    </w:p>
    <w:p w14:paraId="223C837D"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w:t>
      </w:r>
    </w:p>
    <w:p w14:paraId="223C837E"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lang w:val="en"/>
        </w:rPr>
      </w:pPr>
    </w:p>
    <w:p w14:paraId="223C837F"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var</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 xml:space="preserve">descriptionBlock </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new</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TextBlock</w:t>
      </w:r>
    </w:p>
    <w:p w14:paraId="223C8380"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w:t>
      </w:r>
    </w:p>
    <w:p w14:paraId="223C8381"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Text = description,</w:t>
      </w:r>
    </w:p>
    <w:p w14:paraId="223C8382"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Wrap = </w:t>
      </w:r>
      <w:r w:rsidRPr="006E4DA3">
        <w:rPr>
          <w:rFonts w:ascii="メイリオ" w:eastAsia="メイリオ" w:hAnsi="メイリオ" w:cs="メイリオ" w:hint="eastAsia"/>
          <w:color w:val="005CC5"/>
          <w:sz w:val="18"/>
          <w:szCs w:val="18"/>
          <w:lang w:val="en"/>
        </w:rPr>
        <w:t>true</w:t>
      </w:r>
    </w:p>
    <w:p w14:paraId="223C8383"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w:t>
      </w:r>
    </w:p>
    <w:p w14:paraId="223C8384"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lang w:val="en"/>
        </w:rPr>
      </w:pPr>
    </w:p>
    <w:p w14:paraId="223C8385"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card.Body.Add(headerBlock);</w:t>
      </w:r>
    </w:p>
    <w:p w14:paraId="223C8386"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card.Body.Add(columnsBlock);</w:t>
      </w:r>
    </w:p>
    <w:p w14:paraId="223C8387"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card.Body.Add(descriptionBlock);</w:t>
      </w:r>
    </w:p>
    <w:p w14:paraId="223C8388"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lang w:val="en"/>
        </w:rPr>
      </w:pPr>
    </w:p>
    <w:p w14:paraId="223C8389"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return</w:t>
      </w:r>
      <w:r w:rsidRPr="006E4DA3">
        <w:rPr>
          <w:rFonts w:ascii="メイリオ" w:eastAsia="メイリオ" w:hAnsi="メイリオ" w:cs="メイリオ" w:hint="eastAsia"/>
          <w:color w:val="24292E"/>
          <w:sz w:val="18"/>
          <w:szCs w:val="18"/>
          <w:lang w:val="en"/>
        </w:rPr>
        <w:t xml:space="preserve"> card;</w:t>
      </w:r>
    </w:p>
    <w:p w14:paraId="223C838A" w14:textId="77777777" w:rsidR="00E62042" w:rsidRPr="006E4DA3" w:rsidRDefault="00E62042" w:rsidP="006E4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E4DA3">
        <w:rPr>
          <w:rFonts w:ascii="メイリオ" w:eastAsia="メイリオ" w:hAnsi="メイリオ" w:cs="メイリオ" w:hint="eastAsia"/>
          <w:color w:val="24292E"/>
          <w:sz w:val="18"/>
          <w:szCs w:val="18"/>
          <w:lang w:val="en"/>
        </w:rPr>
        <w:t>}</w:t>
      </w:r>
    </w:p>
    <w:p w14:paraId="223C838B" w14:textId="77777777" w:rsidR="00E62042" w:rsidRPr="006E4DA3" w:rsidRDefault="00E62042" w:rsidP="006E4DA3">
      <w:pPr>
        <w:widowControl/>
        <w:numPr>
          <w:ilvl w:val="0"/>
          <w:numId w:val="5"/>
        </w:numPr>
        <w:spacing w:after="150" w:line="192" w:lineRule="auto"/>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color w:val="24292E"/>
          <w:sz w:val="18"/>
          <w:szCs w:val="18"/>
        </w:rPr>
        <w:lastRenderedPageBreak/>
        <w:t>IssueConfirmedMessageReceivedAsync</w:t>
      </w:r>
      <w:r w:rsidRPr="006E4DA3">
        <w:rPr>
          <w:rFonts w:ascii="メイリオ" w:eastAsia="メイリオ" w:hAnsi="メイリオ" w:cs="メイリオ" w:hint="eastAsia"/>
          <w:color w:val="24292E"/>
          <w:szCs w:val="21"/>
        </w:rPr>
        <w:t xml:space="preserve"> メソッドを更新して、チケットが作成されたらこのメソッドを呼び出します。</w:t>
      </w:r>
    </w:p>
    <w:p w14:paraId="223C838C"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102" w:author="Ayako Omori" w:date="2017-06-26T09:11:00Z">
          <w:pPr>
            <w:widowControl/>
            <w:numPr>
              <w:numId w:val="5"/>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D73A49"/>
          <w:sz w:val="18"/>
          <w:szCs w:val="18"/>
          <w:lang w:val="en"/>
        </w:rPr>
        <w:t>public</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async</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Task</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IssueConfirmedMessageReceivedAsync</w:t>
      </w:r>
      <w:r w:rsidRPr="006E4DA3">
        <w:rPr>
          <w:rFonts w:ascii="メイリオ" w:eastAsia="メイリオ" w:hAnsi="メイリオ" w:cs="メイリオ" w:hint="eastAsia"/>
          <w:color w:val="24292E"/>
          <w:sz w:val="18"/>
          <w:szCs w:val="18"/>
          <w:lang w:val="en"/>
        </w:rPr>
        <w:t>(</w:t>
      </w:r>
      <w:r w:rsidRPr="006E4DA3">
        <w:rPr>
          <w:rFonts w:ascii="メイリオ" w:eastAsia="メイリオ" w:hAnsi="メイリオ" w:cs="メイリオ" w:hint="eastAsia"/>
          <w:color w:val="6F42C1"/>
          <w:sz w:val="18"/>
          <w:szCs w:val="18"/>
          <w:lang w:val="en"/>
        </w:rPr>
        <w:t>IDialogContext</w:t>
      </w:r>
      <w:r w:rsidRPr="006E4DA3">
        <w:rPr>
          <w:rFonts w:ascii="メイリオ" w:eastAsia="メイリオ" w:hAnsi="メイリオ" w:cs="メイリオ" w:hint="eastAsia"/>
          <w:color w:val="24292E"/>
          <w:sz w:val="18"/>
          <w:szCs w:val="18"/>
          <w:lang w:val="en"/>
        </w:rPr>
        <w:t xml:space="preserve"> context, </w:t>
      </w:r>
      <w:r w:rsidRPr="006E4DA3">
        <w:rPr>
          <w:rFonts w:ascii="メイリオ" w:eastAsia="メイリオ" w:hAnsi="メイリオ" w:cs="メイリオ" w:hint="eastAsia"/>
          <w:color w:val="6F42C1"/>
          <w:sz w:val="18"/>
          <w:szCs w:val="18"/>
          <w:lang w:val="en"/>
        </w:rPr>
        <w:t>IAwaitable</w:t>
      </w:r>
      <w:r w:rsidRPr="006E4DA3">
        <w:rPr>
          <w:rFonts w:ascii="メイリオ" w:eastAsia="メイリオ" w:hAnsi="メイリオ" w:cs="メイリオ" w:hint="eastAsia"/>
          <w:color w:val="24292E"/>
          <w:sz w:val="18"/>
          <w:szCs w:val="18"/>
          <w:lang w:val="en"/>
        </w:rPr>
        <w:t>&lt;</w:t>
      </w:r>
      <w:r w:rsidRPr="006E4DA3">
        <w:rPr>
          <w:rFonts w:ascii="メイリオ" w:eastAsia="メイリオ" w:hAnsi="メイリオ" w:cs="メイリオ" w:hint="eastAsia"/>
          <w:color w:val="D73A49"/>
          <w:sz w:val="18"/>
          <w:szCs w:val="18"/>
          <w:lang w:val="en"/>
        </w:rPr>
        <w:t>bool</w:t>
      </w:r>
      <w:r w:rsidRPr="006E4DA3">
        <w:rPr>
          <w:rFonts w:ascii="メイリオ" w:eastAsia="メイリオ" w:hAnsi="メイリオ" w:cs="メイリオ" w:hint="eastAsia"/>
          <w:color w:val="24292E"/>
          <w:sz w:val="18"/>
          <w:szCs w:val="18"/>
          <w:lang w:val="en"/>
        </w:rPr>
        <w:t>&gt; argument)</w:t>
      </w:r>
    </w:p>
    <w:p w14:paraId="223C838D"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103" w:author="Ayako Omori" w:date="2017-06-26T09:11:00Z">
          <w:pPr>
            <w:widowControl/>
            <w:numPr>
              <w:numId w:val="5"/>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w:t>
      </w:r>
    </w:p>
    <w:p w14:paraId="223C838E"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104" w:author="Ayako Omori" w:date="2017-06-26T09:11:00Z">
          <w:pPr>
            <w:widowControl/>
            <w:numPr>
              <w:numId w:val="5"/>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var</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 xml:space="preserve">confirmed </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await</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argument</w:t>
      </w:r>
      <w:r w:rsidRPr="006E4DA3">
        <w:rPr>
          <w:rFonts w:ascii="メイリオ" w:eastAsia="メイリオ" w:hAnsi="メイリオ" w:cs="メイリオ" w:hint="eastAsia"/>
          <w:color w:val="24292E"/>
          <w:sz w:val="18"/>
          <w:szCs w:val="18"/>
          <w:lang w:val="en"/>
        </w:rPr>
        <w:t>;</w:t>
      </w:r>
    </w:p>
    <w:p w14:paraId="223C838F"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lang w:val="en"/>
        </w:rPr>
        <w:pPrChange w:id="105" w:author="Ayako Omori" w:date="2017-06-26T09:11:00Z">
          <w:pPr>
            <w:widowControl/>
            <w:numPr>
              <w:numId w:val="5"/>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p>
    <w:p w14:paraId="223C8390"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106" w:author="Ayako Omori" w:date="2017-06-26T09:11:00Z">
          <w:pPr>
            <w:widowControl/>
            <w:numPr>
              <w:numId w:val="5"/>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if</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confirmed</w:t>
      </w:r>
      <w:r w:rsidRPr="006E4DA3">
        <w:rPr>
          <w:rFonts w:ascii="メイリオ" w:eastAsia="メイリオ" w:hAnsi="メイリオ" w:cs="メイリオ" w:hint="eastAsia"/>
          <w:color w:val="24292E"/>
          <w:sz w:val="18"/>
          <w:szCs w:val="18"/>
          <w:lang w:val="en"/>
        </w:rPr>
        <w:t>)</w:t>
      </w:r>
    </w:p>
    <w:p w14:paraId="223C8391"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107" w:author="Ayako Omori" w:date="2017-06-26T09:11:00Z">
          <w:pPr>
            <w:widowControl/>
            <w:numPr>
              <w:numId w:val="5"/>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p>
    <w:p w14:paraId="223C8392"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108" w:author="Ayako Omori" w:date="2017-06-26T09:11:00Z">
          <w:pPr>
            <w:widowControl/>
            <w:numPr>
              <w:numId w:val="5"/>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var</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 xml:space="preserve">api </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new</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TicketAPIClient</w:t>
      </w:r>
      <w:r w:rsidRPr="006E4DA3">
        <w:rPr>
          <w:rFonts w:ascii="メイリオ" w:eastAsia="メイリオ" w:hAnsi="メイリオ" w:cs="メイリオ" w:hint="eastAsia"/>
          <w:color w:val="24292E"/>
          <w:sz w:val="18"/>
          <w:szCs w:val="18"/>
          <w:lang w:val="en"/>
        </w:rPr>
        <w:t>();</w:t>
      </w:r>
    </w:p>
    <w:p w14:paraId="223C8393"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109" w:author="Ayako Omori" w:date="2017-06-26T09:11:00Z">
          <w:pPr>
            <w:widowControl/>
            <w:numPr>
              <w:numId w:val="5"/>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var</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 xml:space="preserve">ticketId </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await</w:t>
      </w:r>
      <w:r w:rsidRPr="006E4DA3">
        <w:rPr>
          <w:rFonts w:ascii="メイリオ" w:eastAsia="メイリオ" w:hAnsi="メイリオ" w:cs="メイリオ" w:hint="eastAsia"/>
          <w:color w:val="24292E"/>
          <w:sz w:val="18"/>
          <w:szCs w:val="18"/>
          <w:lang w:val="en"/>
        </w:rPr>
        <w:t xml:space="preserve"> api.PostTicketAsync(</w:t>
      </w:r>
      <w:r w:rsidRPr="006E4DA3">
        <w:rPr>
          <w:rFonts w:ascii="メイリオ" w:eastAsia="メイリオ" w:hAnsi="メイリオ" w:cs="メイリオ" w:hint="eastAsia"/>
          <w:color w:val="005CC5"/>
          <w:sz w:val="18"/>
          <w:szCs w:val="18"/>
          <w:lang w:val="en"/>
        </w:rPr>
        <w:t>this</w:t>
      </w:r>
      <w:r w:rsidRPr="006E4DA3">
        <w:rPr>
          <w:rFonts w:ascii="メイリオ" w:eastAsia="メイリオ" w:hAnsi="メイリオ" w:cs="メイリオ" w:hint="eastAsia"/>
          <w:color w:val="24292E"/>
          <w:sz w:val="18"/>
          <w:szCs w:val="18"/>
          <w:lang w:val="en"/>
        </w:rPr>
        <w:t xml:space="preserve">.category, </w:t>
      </w:r>
      <w:r w:rsidRPr="006E4DA3">
        <w:rPr>
          <w:rFonts w:ascii="メイリオ" w:eastAsia="メイリオ" w:hAnsi="メイリオ" w:cs="メイリオ" w:hint="eastAsia"/>
          <w:color w:val="005CC5"/>
          <w:sz w:val="18"/>
          <w:szCs w:val="18"/>
          <w:lang w:val="en"/>
        </w:rPr>
        <w:t>this</w:t>
      </w:r>
      <w:r w:rsidRPr="006E4DA3">
        <w:rPr>
          <w:rFonts w:ascii="メイリオ" w:eastAsia="メイリオ" w:hAnsi="メイリオ" w:cs="メイリオ" w:hint="eastAsia"/>
          <w:color w:val="24292E"/>
          <w:sz w:val="18"/>
          <w:szCs w:val="18"/>
          <w:lang w:val="en"/>
        </w:rPr>
        <w:t xml:space="preserve">.severity, </w:t>
      </w:r>
      <w:r w:rsidRPr="006E4DA3">
        <w:rPr>
          <w:rFonts w:ascii="メイリオ" w:eastAsia="メイリオ" w:hAnsi="メイリオ" w:cs="メイリオ" w:hint="eastAsia"/>
          <w:color w:val="005CC5"/>
          <w:sz w:val="18"/>
          <w:szCs w:val="18"/>
          <w:lang w:val="en"/>
        </w:rPr>
        <w:t>this</w:t>
      </w:r>
      <w:r w:rsidRPr="006E4DA3">
        <w:rPr>
          <w:rFonts w:ascii="メイリオ" w:eastAsia="メイリオ" w:hAnsi="メイリオ" w:cs="メイリオ" w:hint="eastAsia"/>
          <w:color w:val="24292E"/>
          <w:sz w:val="18"/>
          <w:szCs w:val="18"/>
          <w:lang w:val="en"/>
        </w:rPr>
        <w:t>.description);</w:t>
      </w:r>
    </w:p>
    <w:p w14:paraId="223C8394"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lang w:val="en"/>
        </w:rPr>
        <w:pPrChange w:id="110" w:author="Ayako Omori" w:date="2017-06-26T09:11:00Z">
          <w:pPr>
            <w:widowControl/>
            <w:numPr>
              <w:numId w:val="5"/>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p>
    <w:p w14:paraId="223C8395"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111" w:author="Ayako Omori" w:date="2017-06-26T09:11:00Z">
          <w:pPr>
            <w:widowControl/>
            <w:numPr>
              <w:numId w:val="5"/>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if</w:t>
      </w:r>
      <w:r w:rsidRPr="006E4DA3">
        <w:rPr>
          <w:rFonts w:ascii="メイリオ" w:eastAsia="メイリオ" w:hAnsi="メイリオ" w:cs="メイリオ" w:hint="eastAsia"/>
          <w:color w:val="24292E"/>
          <w:sz w:val="18"/>
          <w:szCs w:val="18"/>
          <w:lang w:val="en"/>
        </w:rPr>
        <w:t xml:space="preserve"> (ticketId != -</w:t>
      </w:r>
      <w:r w:rsidRPr="006E4DA3">
        <w:rPr>
          <w:rFonts w:ascii="メイリオ" w:eastAsia="メイリオ" w:hAnsi="メイリオ" w:cs="メイリオ" w:hint="eastAsia"/>
          <w:color w:val="005CC5"/>
          <w:sz w:val="18"/>
          <w:szCs w:val="18"/>
          <w:lang w:val="en"/>
        </w:rPr>
        <w:t>1</w:t>
      </w:r>
      <w:r w:rsidRPr="006E4DA3">
        <w:rPr>
          <w:rFonts w:ascii="メイリオ" w:eastAsia="メイリオ" w:hAnsi="メイリオ" w:cs="メイリオ" w:hint="eastAsia"/>
          <w:color w:val="24292E"/>
          <w:sz w:val="18"/>
          <w:szCs w:val="18"/>
          <w:lang w:val="en"/>
        </w:rPr>
        <w:t>)</w:t>
      </w:r>
    </w:p>
    <w:p w14:paraId="223C8396"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112" w:author="Ayako Omori" w:date="2017-06-26T09:11:00Z">
          <w:pPr>
            <w:widowControl/>
            <w:numPr>
              <w:numId w:val="5"/>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p>
    <w:p w14:paraId="223C8397"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113" w:author="Ayako Omori" w:date="2017-06-26T09:11:00Z">
          <w:pPr>
            <w:widowControl/>
            <w:numPr>
              <w:numId w:val="5"/>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var</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 xml:space="preserve">message </w:t>
      </w:r>
      <w:r w:rsidRPr="006E4DA3">
        <w:rPr>
          <w:rFonts w:ascii="メイリオ" w:eastAsia="メイリオ" w:hAnsi="メイリオ" w:cs="メイリオ" w:hint="eastAsia"/>
          <w:color w:val="24292E"/>
          <w:sz w:val="18"/>
          <w:szCs w:val="18"/>
          <w:lang w:val="en"/>
        </w:rPr>
        <w:t>= context.MakeMessage();</w:t>
      </w:r>
    </w:p>
    <w:p w14:paraId="223C8398"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114" w:author="Ayako Omori" w:date="2017-06-26T09:11:00Z">
          <w:pPr>
            <w:widowControl/>
            <w:numPr>
              <w:numId w:val="5"/>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message.Attachments = </w:t>
      </w:r>
      <w:r w:rsidRPr="006E4DA3">
        <w:rPr>
          <w:rFonts w:ascii="メイリオ" w:eastAsia="メイリオ" w:hAnsi="メイリオ" w:cs="メイリオ" w:hint="eastAsia"/>
          <w:color w:val="D73A49"/>
          <w:sz w:val="18"/>
          <w:szCs w:val="18"/>
          <w:lang w:val="en"/>
        </w:rPr>
        <w:t>new</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List</w:t>
      </w:r>
      <w:r w:rsidRPr="006E4DA3">
        <w:rPr>
          <w:rFonts w:ascii="メイリオ" w:eastAsia="メイリオ" w:hAnsi="メイリオ" w:cs="メイリオ" w:hint="eastAsia"/>
          <w:color w:val="24292E"/>
          <w:sz w:val="18"/>
          <w:szCs w:val="18"/>
          <w:lang w:val="en"/>
        </w:rPr>
        <w:t>&lt;Attachment&gt;</w:t>
      </w:r>
    </w:p>
    <w:p w14:paraId="223C8399"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115" w:author="Ayako Omori" w:date="2017-06-26T09:11:00Z">
          <w:pPr>
            <w:widowControl/>
            <w:numPr>
              <w:numId w:val="5"/>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p>
    <w:p w14:paraId="223C839A"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116" w:author="Ayako Omori" w:date="2017-06-26T09:11:00Z">
          <w:pPr>
            <w:widowControl/>
            <w:numPr>
              <w:numId w:val="5"/>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new</w:t>
      </w: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6F42C1"/>
          <w:sz w:val="18"/>
          <w:szCs w:val="18"/>
          <w:lang w:val="en"/>
        </w:rPr>
        <w:t>Attachment</w:t>
      </w:r>
    </w:p>
    <w:p w14:paraId="223C839B"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117" w:author="Ayako Omori" w:date="2017-06-26T09:11:00Z">
          <w:pPr>
            <w:widowControl/>
            <w:numPr>
              <w:numId w:val="5"/>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p>
    <w:p w14:paraId="223C839C"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118" w:author="Ayako Omori" w:date="2017-06-26T09:11:00Z">
          <w:pPr>
            <w:widowControl/>
            <w:numPr>
              <w:numId w:val="5"/>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ContentType = </w:t>
      </w:r>
      <w:r w:rsidRPr="006E4DA3">
        <w:rPr>
          <w:rFonts w:ascii="メイリオ" w:eastAsia="メイリオ" w:hAnsi="メイリオ" w:cs="メイリオ" w:hint="eastAsia"/>
          <w:color w:val="032F62"/>
          <w:sz w:val="18"/>
          <w:szCs w:val="18"/>
          <w:lang w:val="en"/>
        </w:rPr>
        <w:t>"application/vnd.microsoft.card.adaptive"</w:t>
      </w:r>
      <w:r w:rsidRPr="006E4DA3">
        <w:rPr>
          <w:rFonts w:ascii="メイリオ" w:eastAsia="メイリオ" w:hAnsi="メイリオ" w:cs="メイリオ" w:hint="eastAsia"/>
          <w:color w:val="24292E"/>
          <w:sz w:val="18"/>
          <w:szCs w:val="18"/>
          <w:lang w:val="en"/>
        </w:rPr>
        <w:t>,</w:t>
      </w:r>
    </w:p>
    <w:p w14:paraId="223C839D"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119" w:author="Ayako Omori" w:date="2017-06-26T09:11:00Z">
          <w:pPr>
            <w:widowControl/>
            <w:numPr>
              <w:numId w:val="5"/>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Content = CreateCard(ticketId, </w:t>
      </w:r>
      <w:r w:rsidRPr="006E4DA3">
        <w:rPr>
          <w:rFonts w:ascii="メイリオ" w:eastAsia="メイリオ" w:hAnsi="メイリオ" w:cs="メイリオ" w:hint="eastAsia"/>
          <w:color w:val="005CC5"/>
          <w:sz w:val="18"/>
          <w:szCs w:val="18"/>
          <w:lang w:val="en"/>
        </w:rPr>
        <w:t>this</w:t>
      </w:r>
      <w:r w:rsidRPr="006E4DA3">
        <w:rPr>
          <w:rFonts w:ascii="メイリオ" w:eastAsia="メイリオ" w:hAnsi="メイリオ" w:cs="メイリオ" w:hint="eastAsia"/>
          <w:color w:val="24292E"/>
          <w:sz w:val="18"/>
          <w:szCs w:val="18"/>
          <w:lang w:val="en"/>
        </w:rPr>
        <w:t xml:space="preserve">.category, </w:t>
      </w:r>
      <w:r w:rsidRPr="006E4DA3">
        <w:rPr>
          <w:rFonts w:ascii="メイリオ" w:eastAsia="メイリオ" w:hAnsi="メイリオ" w:cs="メイリオ" w:hint="eastAsia"/>
          <w:color w:val="005CC5"/>
          <w:sz w:val="18"/>
          <w:szCs w:val="18"/>
          <w:lang w:val="en"/>
        </w:rPr>
        <w:t>this</w:t>
      </w:r>
      <w:r w:rsidRPr="006E4DA3">
        <w:rPr>
          <w:rFonts w:ascii="メイリオ" w:eastAsia="メイリオ" w:hAnsi="メイリオ" w:cs="メイリオ" w:hint="eastAsia"/>
          <w:color w:val="24292E"/>
          <w:sz w:val="18"/>
          <w:szCs w:val="18"/>
          <w:lang w:val="en"/>
        </w:rPr>
        <w:t xml:space="preserve">.severity, </w:t>
      </w:r>
      <w:r w:rsidRPr="006E4DA3">
        <w:rPr>
          <w:rFonts w:ascii="メイリオ" w:eastAsia="メイリオ" w:hAnsi="メイリオ" w:cs="メイリオ" w:hint="eastAsia"/>
          <w:color w:val="005CC5"/>
          <w:sz w:val="18"/>
          <w:szCs w:val="18"/>
          <w:lang w:val="en"/>
        </w:rPr>
        <w:t>this</w:t>
      </w:r>
      <w:r w:rsidRPr="006E4DA3">
        <w:rPr>
          <w:rFonts w:ascii="メイリオ" w:eastAsia="メイリオ" w:hAnsi="メイリオ" w:cs="メイリオ" w:hint="eastAsia"/>
          <w:color w:val="24292E"/>
          <w:sz w:val="18"/>
          <w:szCs w:val="18"/>
          <w:lang w:val="en"/>
        </w:rPr>
        <w:t>.description)</w:t>
      </w:r>
    </w:p>
    <w:p w14:paraId="223C839E"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120" w:author="Ayako Omori" w:date="2017-06-26T09:11:00Z">
          <w:pPr>
            <w:widowControl/>
            <w:numPr>
              <w:numId w:val="5"/>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p>
    <w:p w14:paraId="223C839F"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121" w:author="Ayako Omori" w:date="2017-06-26T09:11:00Z">
          <w:pPr>
            <w:widowControl/>
            <w:numPr>
              <w:numId w:val="5"/>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p>
    <w:p w14:paraId="223C83A0"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122" w:author="Ayako Omori" w:date="2017-06-26T09:11:00Z">
          <w:pPr>
            <w:widowControl/>
            <w:numPr>
              <w:numId w:val="5"/>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await</w:t>
      </w:r>
      <w:r w:rsidRPr="006E4DA3">
        <w:rPr>
          <w:rFonts w:ascii="メイリオ" w:eastAsia="メイリオ" w:hAnsi="メイリオ" w:cs="メイリオ" w:hint="eastAsia"/>
          <w:color w:val="24292E"/>
          <w:sz w:val="18"/>
          <w:szCs w:val="18"/>
          <w:lang w:val="en"/>
        </w:rPr>
        <w:t xml:space="preserve"> context.PostAsync(message);</w:t>
      </w:r>
    </w:p>
    <w:p w14:paraId="223C83A1"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123" w:author="Ayako Omori" w:date="2017-06-26T09:11:00Z">
          <w:pPr>
            <w:widowControl/>
            <w:numPr>
              <w:numId w:val="5"/>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p>
    <w:p w14:paraId="223C83A2"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124" w:author="Ayako Omori" w:date="2017-06-26T09:11:00Z">
          <w:pPr>
            <w:widowControl/>
            <w:numPr>
              <w:numId w:val="5"/>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else</w:t>
      </w:r>
    </w:p>
    <w:p w14:paraId="223C83A3"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125" w:author="Ayako Omori" w:date="2017-06-26T09:11:00Z">
          <w:pPr>
            <w:widowControl/>
            <w:numPr>
              <w:numId w:val="5"/>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p>
    <w:p w14:paraId="223C83A4"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126" w:author="Ayako Omori" w:date="2017-06-26T09:11:00Z">
          <w:pPr>
            <w:widowControl/>
            <w:numPr>
              <w:numId w:val="5"/>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await</w:t>
      </w:r>
      <w:r w:rsidRPr="006E4DA3">
        <w:rPr>
          <w:rFonts w:ascii="メイリオ" w:eastAsia="メイリオ" w:hAnsi="メイリオ" w:cs="メイリオ" w:hint="eastAsia"/>
          <w:color w:val="24292E"/>
          <w:sz w:val="18"/>
          <w:szCs w:val="18"/>
          <w:lang w:val="en"/>
        </w:rPr>
        <w:t xml:space="preserve"> context.PostAsync(</w:t>
      </w:r>
      <w:r w:rsidRPr="006E4DA3">
        <w:rPr>
          <w:rFonts w:ascii="メイリオ" w:eastAsia="メイリオ" w:hAnsi="メイリオ" w:cs="メイリオ" w:hint="eastAsia"/>
          <w:color w:val="032F62"/>
          <w:sz w:val="18"/>
          <w:szCs w:val="18"/>
          <w:lang w:val="en"/>
        </w:rPr>
        <w:t>"Ooops! Something went wrong while I was saving your ticket. Please try again later."</w:t>
      </w:r>
      <w:r w:rsidRPr="006E4DA3">
        <w:rPr>
          <w:rFonts w:ascii="メイリオ" w:eastAsia="メイリオ" w:hAnsi="メイリオ" w:cs="メイリオ" w:hint="eastAsia"/>
          <w:color w:val="24292E"/>
          <w:sz w:val="18"/>
          <w:szCs w:val="18"/>
          <w:lang w:val="en"/>
        </w:rPr>
        <w:t>);</w:t>
      </w:r>
    </w:p>
    <w:p w14:paraId="223C83A5"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127" w:author="Ayako Omori" w:date="2017-06-26T09:11:00Z">
          <w:pPr>
            <w:widowControl/>
            <w:numPr>
              <w:numId w:val="5"/>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p>
    <w:p w14:paraId="223C83A6"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128" w:author="Ayako Omori" w:date="2017-06-26T09:11:00Z">
          <w:pPr>
            <w:widowControl/>
            <w:numPr>
              <w:numId w:val="5"/>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p>
    <w:p w14:paraId="223C83A7"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129" w:author="Ayako Omori" w:date="2017-06-26T09:11:00Z">
          <w:pPr>
            <w:widowControl/>
            <w:numPr>
              <w:numId w:val="5"/>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else</w:t>
      </w:r>
    </w:p>
    <w:p w14:paraId="223C83A8"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130" w:author="Ayako Omori" w:date="2017-06-26T09:11:00Z">
          <w:pPr>
            <w:widowControl/>
            <w:numPr>
              <w:numId w:val="5"/>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p>
    <w:p w14:paraId="223C83A9"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131" w:author="Ayako Omori" w:date="2017-06-26T09:11:00Z">
          <w:pPr>
            <w:widowControl/>
            <w:numPr>
              <w:numId w:val="5"/>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r w:rsidRPr="006E4DA3">
        <w:rPr>
          <w:rFonts w:ascii="メイリオ" w:eastAsia="メイリオ" w:hAnsi="メイリオ" w:cs="メイリオ" w:hint="eastAsia"/>
          <w:color w:val="D73A49"/>
          <w:sz w:val="18"/>
          <w:szCs w:val="18"/>
          <w:lang w:val="en"/>
        </w:rPr>
        <w:t>await</w:t>
      </w:r>
      <w:r w:rsidRPr="006E4DA3">
        <w:rPr>
          <w:rFonts w:ascii="メイリオ" w:eastAsia="メイリオ" w:hAnsi="メイリオ" w:cs="メイリオ" w:hint="eastAsia"/>
          <w:color w:val="24292E"/>
          <w:sz w:val="18"/>
          <w:szCs w:val="18"/>
          <w:lang w:val="en"/>
        </w:rPr>
        <w:t xml:space="preserve"> context.PostAsync(</w:t>
      </w:r>
      <w:r w:rsidRPr="006E4DA3">
        <w:rPr>
          <w:rFonts w:ascii="メイリオ" w:eastAsia="メイリオ" w:hAnsi="メイリオ" w:cs="メイリオ" w:hint="eastAsia"/>
          <w:color w:val="032F62"/>
          <w:sz w:val="18"/>
          <w:szCs w:val="18"/>
          <w:lang w:val="en"/>
        </w:rPr>
        <w:t>"Ok. The ticket was not created. You can start again if you want."</w:t>
      </w:r>
      <w:r w:rsidRPr="006E4DA3">
        <w:rPr>
          <w:rFonts w:ascii="メイリオ" w:eastAsia="メイリオ" w:hAnsi="メイリオ" w:cs="メイリオ" w:hint="eastAsia"/>
          <w:color w:val="24292E"/>
          <w:sz w:val="18"/>
          <w:szCs w:val="18"/>
          <w:lang w:val="en"/>
        </w:rPr>
        <w:t>);</w:t>
      </w:r>
    </w:p>
    <w:p w14:paraId="223C83AA"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132" w:author="Ayako Omori" w:date="2017-06-26T09:11:00Z">
          <w:pPr>
            <w:widowControl/>
            <w:numPr>
              <w:numId w:val="5"/>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w:t>
      </w:r>
    </w:p>
    <w:p w14:paraId="223C83AB"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471" w:left="989"/>
        <w:jc w:val="left"/>
        <w:rPr>
          <w:rFonts w:ascii="メイリオ" w:eastAsia="メイリオ" w:hAnsi="メイリオ" w:cs="メイリオ"/>
          <w:color w:val="24292E"/>
          <w:kern w:val="0"/>
          <w:sz w:val="18"/>
          <w:szCs w:val="18"/>
        </w:rPr>
        <w:pPrChange w:id="133" w:author="Ayako Omori" w:date="2017-06-26T09:11:00Z">
          <w:pPr>
            <w:widowControl/>
            <w:numPr>
              <w:numId w:val="5"/>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hanging="360"/>
            <w:jc w:val="left"/>
          </w:pPr>
        </w:pPrChange>
      </w:pPr>
      <w:r w:rsidRPr="006E4DA3">
        <w:rPr>
          <w:rFonts w:ascii="メイリオ" w:eastAsia="メイリオ" w:hAnsi="メイリオ" w:cs="メイリオ" w:hint="eastAsia"/>
          <w:color w:val="24292E"/>
          <w:sz w:val="18"/>
          <w:szCs w:val="18"/>
          <w:lang w:val="en"/>
        </w:rPr>
        <w:t xml:space="preserve">    context.Done&lt;</w:t>
      </w:r>
      <w:r w:rsidRPr="006E4DA3">
        <w:rPr>
          <w:rFonts w:ascii="メイリオ" w:eastAsia="メイリオ" w:hAnsi="メイリオ" w:cs="メイリオ" w:hint="eastAsia"/>
          <w:color w:val="D73A49"/>
          <w:sz w:val="18"/>
          <w:szCs w:val="18"/>
          <w:lang w:val="en"/>
        </w:rPr>
        <w:t>object</w:t>
      </w:r>
      <w:r w:rsidRPr="006E4DA3">
        <w:rPr>
          <w:rFonts w:ascii="メイリオ" w:eastAsia="メイリオ" w:hAnsi="メイリオ" w:cs="メイリオ" w:hint="eastAsia"/>
          <w:color w:val="24292E"/>
          <w:sz w:val="18"/>
          <w:szCs w:val="18"/>
          <w:lang w:val="en"/>
        </w:rPr>
        <w:t>&gt;(</w:t>
      </w:r>
      <w:r w:rsidRPr="006E4DA3">
        <w:rPr>
          <w:rFonts w:ascii="メイリオ" w:eastAsia="メイリオ" w:hAnsi="メイリオ" w:cs="メイリオ" w:hint="eastAsia"/>
          <w:color w:val="6F42C1"/>
          <w:sz w:val="18"/>
          <w:szCs w:val="18"/>
          <w:lang w:val="en"/>
        </w:rPr>
        <w:t>null</w:t>
      </w:r>
      <w:r w:rsidRPr="006E4DA3">
        <w:rPr>
          <w:rFonts w:ascii="メイリオ" w:eastAsia="メイリオ" w:hAnsi="メイリオ" w:cs="メイリオ" w:hint="eastAsia"/>
          <w:color w:val="24292E"/>
          <w:sz w:val="18"/>
          <w:szCs w:val="18"/>
          <w:lang w:val="en"/>
        </w:rPr>
        <w:t>);</w:t>
      </w:r>
    </w:p>
    <w:p w14:paraId="223C83AC" w14:textId="77777777" w:rsidR="00E62042" w:rsidRPr="006E4DA3" w:rsidRDefault="00E62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Chars="643" w:left="1350"/>
        <w:jc w:val="left"/>
        <w:rPr>
          <w:rFonts w:ascii="メイリオ" w:eastAsia="メイリオ" w:hAnsi="メイリオ" w:cs="メイリオ"/>
          <w:color w:val="24292E"/>
          <w:kern w:val="0"/>
          <w:sz w:val="18"/>
          <w:szCs w:val="18"/>
        </w:rPr>
        <w:pPrChange w:id="134" w:author="Ayako Omori" w:date="2017-06-26T09:11:00Z">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pPr>
        </w:pPrChange>
      </w:pPr>
      <w:r w:rsidRPr="006E4DA3">
        <w:rPr>
          <w:rFonts w:ascii="メイリオ" w:eastAsia="メイリオ" w:hAnsi="メイリオ" w:cs="メイリオ" w:hint="eastAsia"/>
          <w:color w:val="24292E"/>
          <w:sz w:val="18"/>
          <w:szCs w:val="18"/>
          <w:lang w:val="en"/>
        </w:rPr>
        <w:t>}</w:t>
      </w:r>
    </w:p>
    <w:p w14:paraId="223C83AD" w14:textId="77777777" w:rsidR="00E62042" w:rsidRPr="006E4DA3" w:rsidRDefault="00E62042" w:rsidP="006E4DA3">
      <w:pPr>
        <w:widowControl/>
        <w:numPr>
          <w:ilvl w:val="0"/>
          <w:numId w:val="5"/>
        </w:numPr>
        <w:spacing w:after="150" w:line="192" w:lineRule="auto"/>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color w:val="24292E"/>
          <w:szCs w:val="21"/>
        </w:rPr>
        <w:t xml:space="preserve">アプリを再実行して、エミュレーターの </w:t>
      </w:r>
      <w:r w:rsidRPr="006E4DA3">
        <w:rPr>
          <w:rFonts w:ascii="メイリオ" w:eastAsia="メイリオ" w:hAnsi="メイリオ" w:cs="メイリオ"/>
          <w:iCs/>
          <w:color w:val="24292E"/>
          <w:szCs w:val="21"/>
        </w:rPr>
        <w:t>[Start new conversation]</w:t>
      </w:r>
      <w:r w:rsidRPr="006E4DA3">
        <w:rPr>
          <w:rFonts w:ascii="メイリオ" w:eastAsia="メイリオ" w:hAnsi="メイリオ" w:cs="メイリオ" w:hint="eastAsia"/>
          <w:color w:val="24292E"/>
          <w:szCs w:val="21"/>
        </w:rPr>
        <w:t xml:space="preserve"> ボタン</w:t>
      </w:r>
      <w:r w:rsidR="00172E53" w:rsidRPr="006E4DA3">
        <w:rPr>
          <w:rFonts w:ascii="メイリオ" w:eastAsia="メイリオ" w:hAnsi="メイリオ" w:cs="メイリオ" w:hint="eastAsia"/>
          <w:noProof/>
          <w:color w:val="0366D6"/>
          <w:szCs w:val="21"/>
        </w:rPr>
        <w:drawing>
          <wp:inline distT="0" distB="0" distL="0" distR="0" wp14:anchorId="223C83BE" wp14:editId="223C83BF">
            <wp:extent cx="166370" cy="166370"/>
            <wp:effectExtent l="0" t="0" r="5080" b="5080"/>
            <wp:docPr id="10" name="図 10">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GeekTrainer/help-desk-bot-lab/raw/develop/CSharp/images/exercise2-start-new.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6370" cy="166370"/>
                    </a:xfrm>
                    <a:prstGeom prst="rect">
                      <a:avLst/>
                    </a:prstGeom>
                    <a:noFill/>
                    <a:ln>
                      <a:noFill/>
                    </a:ln>
                  </pic:spPr>
                </pic:pic>
              </a:graphicData>
            </a:graphic>
          </wp:inline>
        </w:drawing>
      </w:r>
      <w:r w:rsidRPr="006E4DA3">
        <w:rPr>
          <w:rFonts w:ascii="メイリオ" w:eastAsia="メイリオ" w:hAnsi="メイリオ" w:cs="メイリオ" w:hint="eastAsia"/>
          <w:color w:val="24292E"/>
          <w:szCs w:val="21"/>
        </w:rPr>
        <w:t>を使用します。新しい会話をテストします。アダプティブ カードについては、以下を参照してください。</w:t>
      </w:r>
    </w:p>
    <w:p w14:paraId="223C83AE" w14:textId="1E8413B5" w:rsidR="00E62042" w:rsidRDefault="00E62042" w:rsidP="006E4DA3">
      <w:pPr>
        <w:widowControl/>
        <w:spacing w:after="150" w:line="192" w:lineRule="auto"/>
        <w:ind w:left="720"/>
        <w:jc w:val="left"/>
        <w:rPr>
          <w:ins w:id="135" w:author="Ayako Omori" w:date="2017-06-26T09:26:00Z"/>
          <w:rFonts w:ascii="メイリオ" w:eastAsia="メイリオ" w:hAnsi="メイリオ" w:cs="メイリオ"/>
          <w:color w:val="24292E"/>
          <w:kern w:val="0"/>
          <w:szCs w:val="21"/>
        </w:rPr>
      </w:pPr>
      <w:r w:rsidRPr="006E4DA3">
        <w:rPr>
          <w:rFonts w:ascii="メイリオ" w:eastAsia="メイリオ" w:hAnsi="メイリオ" w:cs="メイリオ" w:hint="eastAsia"/>
          <w:noProof/>
          <w:color w:val="0366D6"/>
          <w:szCs w:val="21"/>
        </w:rPr>
        <w:lastRenderedPageBreak/>
        <w:drawing>
          <wp:inline distT="0" distB="0" distL="0" distR="0" wp14:anchorId="223C83C0" wp14:editId="4C61ECD3">
            <wp:extent cx="4845881" cy="7484717"/>
            <wp:effectExtent l="0" t="0" r="0" b="2540"/>
            <wp:docPr id="1" name="図 1">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rcise2-emulator-adaptivecards">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1871" cy="7509414"/>
                    </a:xfrm>
                    <a:prstGeom prst="rect">
                      <a:avLst/>
                    </a:prstGeom>
                    <a:noFill/>
                    <a:ln>
                      <a:noFill/>
                    </a:ln>
                  </pic:spPr>
                </pic:pic>
              </a:graphicData>
            </a:graphic>
          </wp:inline>
        </w:drawing>
      </w:r>
    </w:p>
    <w:p w14:paraId="4BF4CC10" w14:textId="09455C54" w:rsidR="00D22FDB" w:rsidRDefault="00D22FDB" w:rsidP="006E4DA3">
      <w:pPr>
        <w:widowControl/>
        <w:spacing w:after="150" w:line="192" w:lineRule="auto"/>
        <w:ind w:left="720"/>
        <w:jc w:val="left"/>
        <w:rPr>
          <w:ins w:id="136" w:author="Ayako Omori" w:date="2017-06-26T09:26:00Z"/>
          <w:rFonts w:ascii="メイリオ" w:eastAsia="メイリオ" w:hAnsi="メイリオ" w:cs="メイリオ"/>
          <w:color w:val="24292E"/>
          <w:kern w:val="0"/>
          <w:szCs w:val="21"/>
        </w:rPr>
      </w:pPr>
    </w:p>
    <w:p w14:paraId="44F3C62D" w14:textId="77777777" w:rsidR="00D22FDB" w:rsidRPr="006E4DA3" w:rsidRDefault="00D22FDB" w:rsidP="006E4DA3">
      <w:pPr>
        <w:widowControl/>
        <w:spacing w:after="150" w:line="192" w:lineRule="auto"/>
        <w:ind w:left="720"/>
        <w:jc w:val="left"/>
        <w:rPr>
          <w:rFonts w:ascii="メイリオ" w:eastAsia="メイリオ" w:hAnsi="メイリオ" w:cs="メイリオ"/>
          <w:color w:val="24292E"/>
          <w:kern w:val="0"/>
          <w:szCs w:val="21"/>
        </w:rPr>
      </w:pPr>
    </w:p>
    <w:p w14:paraId="223C83AF" w14:textId="77777777" w:rsidR="00E62042" w:rsidRPr="006E4DA3" w:rsidRDefault="00E62042" w:rsidP="006E4DA3">
      <w:pPr>
        <w:widowControl/>
        <w:spacing w:line="192" w:lineRule="auto"/>
        <w:jc w:val="left"/>
        <w:outlineLvl w:val="2"/>
        <w:rPr>
          <w:rFonts w:ascii="メイリオ" w:eastAsia="メイリオ" w:hAnsi="メイリオ" w:cs="メイリオ"/>
          <w:b/>
          <w:bCs/>
          <w:color w:val="24292E"/>
          <w:kern w:val="0"/>
          <w:sz w:val="36"/>
          <w:szCs w:val="36"/>
        </w:rPr>
      </w:pPr>
      <w:r w:rsidRPr="006E4DA3">
        <w:rPr>
          <w:rFonts w:ascii="メイリオ" w:eastAsia="メイリオ" w:hAnsi="メイリオ" w:cs="メイリオ" w:hint="eastAsia"/>
          <w:b/>
          <w:bCs/>
          <w:color w:val="24292E"/>
          <w:sz w:val="36"/>
          <w:szCs w:val="36"/>
        </w:rPr>
        <w:lastRenderedPageBreak/>
        <w:t>その他の課題</w:t>
      </w:r>
    </w:p>
    <w:p w14:paraId="223C83B0" w14:textId="77777777" w:rsidR="00E62042" w:rsidRPr="006E4DA3" w:rsidRDefault="00E62042" w:rsidP="006E4DA3">
      <w:pPr>
        <w:widowControl/>
        <w:spacing w:after="150" w:line="192" w:lineRule="auto"/>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color w:val="24292E"/>
          <w:szCs w:val="21"/>
        </w:rPr>
        <w:t>自主的に学習を続ける場合は、次のタスクを利用できます。</w:t>
      </w:r>
    </w:p>
    <w:p w14:paraId="223C83B1" w14:textId="77777777" w:rsidR="00E62042" w:rsidRPr="006E4DA3" w:rsidRDefault="00E62042" w:rsidP="006E4DA3">
      <w:pPr>
        <w:widowControl/>
        <w:numPr>
          <w:ilvl w:val="0"/>
          <w:numId w:val="6"/>
        </w:numPr>
        <w:spacing w:before="100" w:beforeAutospacing="1" w:after="100" w:afterAutospacing="1" w:line="192" w:lineRule="auto"/>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color w:val="24292E"/>
          <w:sz w:val="18"/>
          <w:szCs w:val="18"/>
        </w:rPr>
        <w:t>conversationUpdate</w:t>
      </w:r>
      <w:r w:rsidRPr="006E4DA3">
        <w:rPr>
          <w:rFonts w:ascii="メイリオ" w:eastAsia="メイリオ" w:hAnsi="メイリオ" w:cs="メイリオ" w:hint="eastAsia"/>
          <w:color w:val="24292E"/>
          <w:szCs w:val="21"/>
        </w:rPr>
        <w:t xml:space="preserve"> イベントを使用してボットにウェルカム メッセージを送信します。詳細は、</w:t>
      </w:r>
      <w:hyperlink r:id="rId23" w:anchor="greet-a-user-on-conversation-join" w:history="1">
        <w:r w:rsidRPr="006E4DA3">
          <w:rPr>
            <w:rFonts w:ascii="メイリオ" w:eastAsia="メイリオ" w:hAnsi="メイリオ" w:cs="メイリオ" w:hint="eastAsia"/>
            <w:color w:val="0366D6"/>
            <w:szCs w:val="21"/>
          </w:rPr>
          <w:t>こちら</w:t>
        </w:r>
      </w:hyperlink>
      <w:r w:rsidRPr="006E4DA3">
        <w:rPr>
          <w:rFonts w:ascii="メイリオ" w:eastAsia="メイリオ" w:hAnsi="メイリオ" w:cs="メイリオ" w:hint="eastAsia"/>
          <w:color w:val="24292E"/>
          <w:szCs w:val="21"/>
        </w:rPr>
        <w:t>を参照してください。</w:t>
      </w:r>
    </w:p>
    <w:p w14:paraId="223C83B2" w14:textId="77777777" w:rsidR="00E62042" w:rsidRPr="006E4DA3" w:rsidRDefault="00E62042" w:rsidP="006E4DA3">
      <w:pPr>
        <w:widowControl/>
        <w:numPr>
          <w:ilvl w:val="0"/>
          <w:numId w:val="6"/>
        </w:numPr>
        <w:spacing w:before="100" w:beforeAutospacing="1" w:after="100" w:afterAutospacing="1" w:line="192" w:lineRule="auto"/>
        <w:jc w:val="left"/>
        <w:rPr>
          <w:rFonts w:ascii="メイリオ" w:eastAsia="メイリオ" w:hAnsi="メイリオ" w:cs="メイリオ"/>
          <w:color w:val="24292E"/>
          <w:kern w:val="0"/>
          <w:szCs w:val="21"/>
        </w:rPr>
      </w:pPr>
      <w:r w:rsidRPr="006E4DA3">
        <w:rPr>
          <w:rFonts w:ascii="メイリオ" w:eastAsia="メイリオ" w:hAnsi="メイリオ" w:cs="メイリオ" w:hint="eastAsia"/>
          <w:color w:val="24292E"/>
          <w:szCs w:val="21"/>
        </w:rPr>
        <w:t>ボットがチケット API を呼び出す間、ボットにタイピング インジケーターを送信します。詳細は、</w:t>
      </w:r>
      <w:hyperlink r:id="rId24" w:history="1">
        <w:r w:rsidRPr="006E4DA3">
          <w:rPr>
            <w:rFonts w:ascii="メイリオ" w:eastAsia="メイリオ" w:hAnsi="メイリオ" w:cs="メイリオ" w:hint="eastAsia"/>
            <w:color w:val="0366D6"/>
            <w:szCs w:val="21"/>
          </w:rPr>
          <w:t>こちら</w:t>
        </w:r>
      </w:hyperlink>
      <w:r w:rsidRPr="006E4DA3">
        <w:rPr>
          <w:rFonts w:ascii="メイリオ" w:eastAsia="メイリオ" w:hAnsi="メイリオ" w:cs="メイリオ" w:hint="eastAsia"/>
          <w:color w:val="24292E"/>
          <w:szCs w:val="21"/>
        </w:rPr>
        <w:t>を参照してください。</w:t>
      </w:r>
    </w:p>
    <w:p w14:paraId="223C83B3" w14:textId="77777777" w:rsidR="001A34B3" w:rsidRPr="006E4DA3" w:rsidRDefault="001A34B3" w:rsidP="006E4DA3">
      <w:pPr>
        <w:spacing w:line="192" w:lineRule="auto"/>
        <w:rPr>
          <w:rFonts w:ascii="メイリオ" w:eastAsia="メイリオ" w:hAnsi="メイリオ" w:cs="メイリオ"/>
        </w:rPr>
      </w:pPr>
    </w:p>
    <w:sectPr w:rsidR="001A34B3" w:rsidRPr="006E4DA3" w:rsidSect="006E4DA3">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3C83C4" w14:textId="77777777" w:rsidR="00EA2A72" w:rsidRDefault="00EA2A72" w:rsidP="00EA2A72">
      <w:r>
        <w:separator/>
      </w:r>
    </w:p>
  </w:endnote>
  <w:endnote w:type="continuationSeparator" w:id="0">
    <w:p w14:paraId="223C83C5" w14:textId="77777777" w:rsidR="00EA2A72" w:rsidRDefault="00EA2A72" w:rsidP="00EA2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3C83C2" w14:textId="77777777" w:rsidR="00EA2A72" w:rsidRDefault="00EA2A72" w:rsidP="00EA2A72">
      <w:r>
        <w:separator/>
      </w:r>
    </w:p>
  </w:footnote>
  <w:footnote w:type="continuationSeparator" w:id="0">
    <w:p w14:paraId="223C83C3" w14:textId="77777777" w:rsidR="00EA2A72" w:rsidRDefault="00EA2A72" w:rsidP="00EA2A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E7566"/>
    <w:multiLevelType w:val="multilevel"/>
    <w:tmpl w:val="26C8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291C18"/>
    <w:multiLevelType w:val="multilevel"/>
    <w:tmpl w:val="FEE64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4710F1"/>
    <w:multiLevelType w:val="multilevel"/>
    <w:tmpl w:val="5DD66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EE5CCA"/>
    <w:multiLevelType w:val="multilevel"/>
    <w:tmpl w:val="E394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AA03C7"/>
    <w:multiLevelType w:val="multilevel"/>
    <w:tmpl w:val="35822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B4731D"/>
    <w:multiLevelType w:val="multilevel"/>
    <w:tmpl w:val="BCDCE7F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yako Omori">
    <w15:presenceInfo w15:providerId="AD" w15:userId="S-1-5-21-2146773085-903363285-719344707-2359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trackRevisions/>
  <w:defaultTabStop w:val="840"/>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042"/>
    <w:rsid w:val="0008443C"/>
    <w:rsid w:val="00172E53"/>
    <w:rsid w:val="001A34B3"/>
    <w:rsid w:val="00372686"/>
    <w:rsid w:val="003D538C"/>
    <w:rsid w:val="00487662"/>
    <w:rsid w:val="004D6B09"/>
    <w:rsid w:val="005373ED"/>
    <w:rsid w:val="005C68BA"/>
    <w:rsid w:val="00614DC9"/>
    <w:rsid w:val="00624805"/>
    <w:rsid w:val="00647246"/>
    <w:rsid w:val="006E4DA3"/>
    <w:rsid w:val="009054E2"/>
    <w:rsid w:val="009E505D"/>
    <w:rsid w:val="009E7D02"/>
    <w:rsid w:val="00AF6295"/>
    <w:rsid w:val="00C9144C"/>
    <w:rsid w:val="00D22FDB"/>
    <w:rsid w:val="00D90726"/>
    <w:rsid w:val="00E62042"/>
    <w:rsid w:val="00EA2A72"/>
    <w:rsid w:val="00EC2A61"/>
    <w:rsid w:val="00F544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14:docId w14:val="223C82CC"/>
  <w15:docId w15:val="{11EECA61-D029-418E-84D4-F96AA5E9E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w4winExternal">
    <w:name w:val="tw4winExternal"/>
    <w:basedOn w:val="a0"/>
    <w:rsid w:val="009E7D02"/>
    <w:rPr>
      <w:rFonts w:ascii="Courier New" w:eastAsia="ＭＳ 明朝" w:hAnsi="Courier New" w:cs="Courier New"/>
      <w:color w:val="999999"/>
    </w:rPr>
  </w:style>
  <w:style w:type="paragraph" w:styleId="a3">
    <w:name w:val="Balloon Text"/>
    <w:basedOn w:val="a"/>
    <w:link w:val="a4"/>
    <w:uiPriority w:val="99"/>
    <w:semiHidden/>
    <w:unhideWhenUsed/>
    <w:rsid w:val="00E62042"/>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E62042"/>
    <w:rPr>
      <w:rFonts w:asciiTheme="majorHAnsi" w:eastAsiaTheme="majorEastAsia" w:hAnsiTheme="majorHAnsi" w:cstheme="majorBidi"/>
      <w:sz w:val="18"/>
      <w:szCs w:val="18"/>
    </w:rPr>
  </w:style>
  <w:style w:type="paragraph" w:styleId="a5">
    <w:name w:val="header"/>
    <w:basedOn w:val="a"/>
    <w:link w:val="a6"/>
    <w:uiPriority w:val="99"/>
    <w:unhideWhenUsed/>
    <w:rsid w:val="00EA2A72"/>
    <w:pPr>
      <w:tabs>
        <w:tab w:val="center" w:pos="4252"/>
        <w:tab w:val="right" w:pos="8504"/>
      </w:tabs>
      <w:snapToGrid w:val="0"/>
    </w:pPr>
  </w:style>
  <w:style w:type="character" w:customStyle="1" w:styleId="a6">
    <w:name w:val="ヘッダー (文字)"/>
    <w:basedOn w:val="a0"/>
    <w:link w:val="a5"/>
    <w:uiPriority w:val="99"/>
    <w:rsid w:val="00EA2A72"/>
  </w:style>
  <w:style w:type="paragraph" w:styleId="a7">
    <w:name w:val="footer"/>
    <w:basedOn w:val="a"/>
    <w:link w:val="a8"/>
    <w:uiPriority w:val="99"/>
    <w:unhideWhenUsed/>
    <w:rsid w:val="00EA2A72"/>
    <w:pPr>
      <w:tabs>
        <w:tab w:val="center" w:pos="4252"/>
        <w:tab w:val="right" w:pos="8504"/>
      </w:tabs>
      <w:snapToGrid w:val="0"/>
    </w:pPr>
  </w:style>
  <w:style w:type="character" w:customStyle="1" w:styleId="a8">
    <w:name w:val="フッター (文字)"/>
    <w:basedOn w:val="a0"/>
    <w:link w:val="a7"/>
    <w:uiPriority w:val="99"/>
    <w:rsid w:val="00EA2A72"/>
  </w:style>
  <w:style w:type="character" w:styleId="a9">
    <w:name w:val="annotation reference"/>
    <w:basedOn w:val="a0"/>
    <w:uiPriority w:val="99"/>
    <w:semiHidden/>
    <w:unhideWhenUsed/>
    <w:rsid w:val="00172E53"/>
    <w:rPr>
      <w:sz w:val="18"/>
      <w:szCs w:val="18"/>
    </w:rPr>
  </w:style>
  <w:style w:type="paragraph" w:styleId="aa">
    <w:name w:val="annotation text"/>
    <w:basedOn w:val="a"/>
    <w:link w:val="ab"/>
    <w:uiPriority w:val="99"/>
    <w:semiHidden/>
    <w:unhideWhenUsed/>
    <w:rsid w:val="00172E53"/>
    <w:pPr>
      <w:jc w:val="left"/>
    </w:pPr>
  </w:style>
  <w:style w:type="character" w:customStyle="1" w:styleId="ab">
    <w:name w:val="コメント文字列 (文字)"/>
    <w:basedOn w:val="a0"/>
    <w:link w:val="aa"/>
    <w:uiPriority w:val="99"/>
    <w:semiHidden/>
    <w:rsid w:val="00172E53"/>
  </w:style>
  <w:style w:type="paragraph" w:styleId="ac">
    <w:name w:val="annotation subject"/>
    <w:basedOn w:val="aa"/>
    <w:next w:val="aa"/>
    <w:link w:val="ad"/>
    <w:uiPriority w:val="99"/>
    <w:semiHidden/>
    <w:unhideWhenUsed/>
    <w:rsid w:val="00172E53"/>
    <w:rPr>
      <w:b/>
      <w:bCs/>
    </w:rPr>
  </w:style>
  <w:style w:type="character" w:customStyle="1" w:styleId="ad">
    <w:name w:val="コメント内容 (文字)"/>
    <w:basedOn w:val="ab"/>
    <w:link w:val="ac"/>
    <w:uiPriority w:val="99"/>
    <w:semiHidden/>
    <w:rsid w:val="00172E53"/>
    <w:rPr>
      <w:b/>
      <w:bCs/>
    </w:rPr>
  </w:style>
  <w:style w:type="paragraph" w:styleId="ae">
    <w:name w:val="List Paragraph"/>
    <w:basedOn w:val="a"/>
    <w:uiPriority w:val="34"/>
    <w:qFormat/>
    <w:rsid w:val="00614DC9"/>
    <w:pPr>
      <w:ind w:leftChars="400" w:left="840"/>
    </w:pPr>
  </w:style>
  <w:style w:type="character" w:styleId="af">
    <w:name w:val="Hyperlink"/>
    <w:basedOn w:val="a0"/>
    <w:uiPriority w:val="99"/>
    <w:unhideWhenUsed/>
    <w:rsid w:val="009054E2"/>
    <w:rPr>
      <w:color w:val="0000FF" w:themeColor="hyperlink"/>
      <w:u w:val="single"/>
    </w:rPr>
  </w:style>
  <w:style w:type="character" w:styleId="af0">
    <w:name w:val="Unresolved Mention"/>
    <w:basedOn w:val="a0"/>
    <w:uiPriority w:val="99"/>
    <w:semiHidden/>
    <w:unhideWhenUsed/>
    <w:rsid w:val="009054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1714770">
      <w:bodyDiv w:val="1"/>
      <w:marLeft w:val="0"/>
      <w:marRight w:val="0"/>
      <w:marTop w:val="0"/>
      <w:marBottom w:val="0"/>
      <w:divBdr>
        <w:top w:val="none" w:sz="0" w:space="0" w:color="auto"/>
        <w:left w:val="none" w:sz="0" w:space="0" w:color="auto"/>
        <w:bottom w:val="none" w:sz="0" w:space="0" w:color="auto"/>
        <w:right w:val="none" w:sz="0" w:space="0" w:color="auto"/>
      </w:divBdr>
      <w:divsChild>
        <w:div w:id="1728067931">
          <w:marLeft w:val="0"/>
          <w:marRight w:val="0"/>
          <w:marTop w:val="0"/>
          <w:marBottom w:val="0"/>
          <w:divBdr>
            <w:top w:val="none" w:sz="0" w:space="0" w:color="auto"/>
            <w:left w:val="none" w:sz="0" w:space="0" w:color="auto"/>
            <w:bottom w:val="none" w:sz="0" w:space="0" w:color="auto"/>
            <w:right w:val="none" w:sz="0" w:space="0" w:color="auto"/>
          </w:divBdr>
          <w:divsChild>
            <w:div w:id="1131435303">
              <w:marLeft w:val="0"/>
              <w:marRight w:val="0"/>
              <w:marTop w:val="0"/>
              <w:marBottom w:val="0"/>
              <w:divBdr>
                <w:top w:val="none" w:sz="0" w:space="0" w:color="auto"/>
                <w:left w:val="none" w:sz="0" w:space="0" w:color="auto"/>
                <w:bottom w:val="none" w:sz="0" w:space="0" w:color="auto"/>
                <w:right w:val="none" w:sz="0" w:space="0" w:color="auto"/>
              </w:divBdr>
              <w:divsChild>
                <w:div w:id="785805662">
                  <w:marLeft w:val="0"/>
                  <w:marRight w:val="0"/>
                  <w:marTop w:val="0"/>
                  <w:marBottom w:val="0"/>
                  <w:divBdr>
                    <w:top w:val="none" w:sz="0" w:space="0" w:color="auto"/>
                    <w:left w:val="none" w:sz="0" w:space="0" w:color="auto"/>
                    <w:bottom w:val="none" w:sz="0" w:space="0" w:color="auto"/>
                    <w:right w:val="none" w:sz="0" w:space="0" w:color="auto"/>
                  </w:divBdr>
                  <w:divsChild>
                    <w:div w:id="1448163453">
                      <w:marLeft w:val="0"/>
                      <w:marRight w:val="0"/>
                      <w:marTop w:val="0"/>
                      <w:marBottom w:val="0"/>
                      <w:divBdr>
                        <w:top w:val="none" w:sz="0" w:space="0" w:color="auto"/>
                        <w:left w:val="none" w:sz="0" w:space="0" w:color="auto"/>
                        <w:bottom w:val="none" w:sz="0" w:space="0" w:color="auto"/>
                        <w:right w:val="none" w:sz="0" w:space="0" w:color="auto"/>
                      </w:divBdr>
                      <w:divsChild>
                        <w:div w:id="1264457061">
                          <w:marLeft w:val="0"/>
                          <w:marRight w:val="0"/>
                          <w:marTop w:val="0"/>
                          <w:marBottom w:val="0"/>
                          <w:divBdr>
                            <w:top w:val="none" w:sz="0" w:space="0" w:color="auto"/>
                            <w:left w:val="none" w:sz="0" w:space="0" w:color="auto"/>
                            <w:bottom w:val="none" w:sz="0" w:space="0" w:color="auto"/>
                            <w:right w:val="none" w:sz="0" w:space="0" w:color="auto"/>
                          </w:divBdr>
                          <w:divsChild>
                            <w:div w:id="968509093">
                              <w:marLeft w:val="0"/>
                              <w:marRight w:val="0"/>
                              <w:marTop w:val="240"/>
                              <w:marBottom w:val="240"/>
                              <w:divBdr>
                                <w:top w:val="single" w:sz="6" w:space="0" w:color="DDDDDD"/>
                                <w:left w:val="single" w:sz="6" w:space="0" w:color="DDDDDD"/>
                                <w:bottom w:val="single" w:sz="6" w:space="0" w:color="DDDDDD"/>
                                <w:right w:val="single" w:sz="6" w:space="0" w:color="DDDDDD"/>
                              </w:divBdr>
                              <w:divsChild>
                                <w:div w:id="1029140703">
                                  <w:marLeft w:val="0"/>
                                  <w:marRight w:val="0"/>
                                  <w:marTop w:val="0"/>
                                  <w:marBottom w:val="0"/>
                                  <w:divBdr>
                                    <w:top w:val="none" w:sz="0" w:space="0" w:color="auto"/>
                                    <w:left w:val="none" w:sz="0" w:space="0" w:color="auto"/>
                                    <w:bottom w:val="none" w:sz="0" w:space="0" w:color="auto"/>
                                    <w:right w:val="none" w:sz="0" w:space="0" w:color="auto"/>
                                  </w:divBdr>
                                  <w:divsChild>
                                    <w:div w:id="165441311">
                                      <w:marLeft w:val="0"/>
                                      <w:marRight w:val="0"/>
                                      <w:marTop w:val="0"/>
                                      <w:marBottom w:val="0"/>
                                      <w:divBdr>
                                        <w:top w:val="none" w:sz="0" w:space="0" w:color="auto"/>
                                        <w:left w:val="none" w:sz="0" w:space="0" w:color="auto"/>
                                        <w:bottom w:val="none" w:sz="0" w:space="0" w:color="auto"/>
                                        <w:right w:val="none" w:sz="0" w:space="0" w:color="auto"/>
                                      </w:divBdr>
                                    </w:div>
                                    <w:div w:id="461117173">
                                      <w:marLeft w:val="0"/>
                                      <w:marRight w:val="0"/>
                                      <w:marTop w:val="0"/>
                                      <w:marBottom w:val="0"/>
                                      <w:divBdr>
                                        <w:top w:val="none" w:sz="0" w:space="0" w:color="auto"/>
                                        <w:left w:val="none" w:sz="0" w:space="0" w:color="auto"/>
                                        <w:bottom w:val="none" w:sz="0" w:space="0" w:color="auto"/>
                                        <w:right w:val="none" w:sz="0" w:space="0" w:color="auto"/>
                                      </w:divBdr>
                                    </w:div>
                                    <w:div w:id="297151618">
                                      <w:marLeft w:val="0"/>
                                      <w:marRight w:val="0"/>
                                      <w:marTop w:val="0"/>
                                      <w:marBottom w:val="0"/>
                                      <w:divBdr>
                                        <w:top w:val="none" w:sz="0" w:space="0" w:color="auto"/>
                                        <w:left w:val="none" w:sz="0" w:space="0" w:color="auto"/>
                                        <w:bottom w:val="none" w:sz="0" w:space="0" w:color="auto"/>
                                        <w:right w:val="none" w:sz="0" w:space="0" w:color="auto"/>
                                      </w:divBdr>
                                    </w:div>
                                    <w:div w:id="104078488">
                                      <w:marLeft w:val="0"/>
                                      <w:marRight w:val="0"/>
                                      <w:marTop w:val="0"/>
                                      <w:marBottom w:val="0"/>
                                      <w:divBdr>
                                        <w:top w:val="none" w:sz="0" w:space="0" w:color="auto"/>
                                        <w:left w:val="none" w:sz="0" w:space="0" w:color="auto"/>
                                        <w:bottom w:val="none" w:sz="0" w:space="0" w:color="auto"/>
                                        <w:right w:val="none" w:sz="0" w:space="0" w:color="auto"/>
                                      </w:divBdr>
                                    </w:div>
                                    <w:div w:id="1920363002">
                                      <w:marLeft w:val="0"/>
                                      <w:marRight w:val="0"/>
                                      <w:marTop w:val="0"/>
                                      <w:marBottom w:val="0"/>
                                      <w:divBdr>
                                        <w:top w:val="none" w:sz="0" w:space="0" w:color="auto"/>
                                        <w:left w:val="none" w:sz="0" w:space="0" w:color="auto"/>
                                        <w:bottom w:val="none" w:sz="0" w:space="0" w:color="auto"/>
                                        <w:right w:val="none" w:sz="0" w:space="0" w:color="auto"/>
                                      </w:divBdr>
                                    </w:div>
                                    <w:div w:id="1108046369">
                                      <w:blockQuote w:val="1"/>
                                      <w:marLeft w:val="0"/>
                                      <w:marRight w:val="0"/>
                                      <w:marTop w:val="0"/>
                                      <w:marBottom w:val="0"/>
                                      <w:divBdr>
                                        <w:top w:val="none" w:sz="0" w:space="0" w:color="auto"/>
                                        <w:left w:val="none" w:sz="0" w:space="0" w:color="auto"/>
                                        <w:bottom w:val="none" w:sz="0" w:space="0" w:color="auto"/>
                                        <w:right w:val="none" w:sz="0" w:space="0" w:color="auto"/>
                                      </w:divBdr>
                                    </w:div>
                                    <w:div w:id="35014315">
                                      <w:marLeft w:val="0"/>
                                      <w:marRight w:val="0"/>
                                      <w:marTop w:val="0"/>
                                      <w:marBottom w:val="0"/>
                                      <w:divBdr>
                                        <w:top w:val="none" w:sz="0" w:space="0" w:color="auto"/>
                                        <w:left w:val="none" w:sz="0" w:space="0" w:color="auto"/>
                                        <w:bottom w:val="none" w:sz="0" w:space="0" w:color="auto"/>
                                        <w:right w:val="none" w:sz="0" w:space="0" w:color="auto"/>
                                      </w:divBdr>
                                    </w:div>
                                    <w:div w:id="726564044">
                                      <w:blockQuote w:val="1"/>
                                      <w:marLeft w:val="0"/>
                                      <w:marRight w:val="0"/>
                                      <w:marTop w:val="0"/>
                                      <w:marBottom w:val="0"/>
                                      <w:divBdr>
                                        <w:top w:val="none" w:sz="0" w:space="0" w:color="auto"/>
                                        <w:left w:val="none" w:sz="0" w:space="0" w:color="auto"/>
                                        <w:bottom w:val="none" w:sz="0" w:space="0" w:color="auto"/>
                                        <w:right w:val="none" w:sz="0" w:space="0" w:color="auto"/>
                                      </w:divBdr>
                                    </w:div>
                                    <w:div w:id="1509759247">
                                      <w:blockQuote w:val="1"/>
                                      <w:marLeft w:val="0"/>
                                      <w:marRight w:val="0"/>
                                      <w:marTop w:val="0"/>
                                      <w:marBottom w:val="0"/>
                                      <w:divBdr>
                                        <w:top w:val="none" w:sz="0" w:space="0" w:color="auto"/>
                                        <w:left w:val="none" w:sz="0" w:space="0" w:color="auto"/>
                                        <w:bottom w:val="none" w:sz="0" w:space="0" w:color="auto"/>
                                        <w:right w:val="none" w:sz="0" w:space="0" w:color="auto"/>
                                      </w:divBdr>
                                    </w:div>
                                    <w:div w:id="1970474866">
                                      <w:marLeft w:val="0"/>
                                      <w:marRight w:val="0"/>
                                      <w:marTop w:val="0"/>
                                      <w:marBottom w:val="0"/>
                                      <w:divBdr>
                                        <w:top w:val="none" w:sz="0" w:space="0" w:color="auto"/>
                                        <w:left w:val="none" w:sz="0" w:space="0" w:color="auto"/>
                                        <w:bottom w:val="none" w:sz="0" w:space="0" w:color="auto"/>
                                        <w:right w:val="none" w:sz="0" w:space="0" w:color="auto"/>
                                      </w:divBdr>
                                    </w:div>
                                    <w:div w:id="649019208">
                                      <w:marLeft w:val="0"/>
                                      <w:marRight w:val="0"/>
                                      <w:marTop w:val="0"/>
                                      <w:marBottom w:val="0"/>
                                      <w:divBdr>
                                        <w:top w:val="none" w:sz="0" w:space="0" w:color="auto"/>
                                        <w:left w:val="none" w:sz="0" w:space="0" w:color="auto"/>
                                        <w:bottom w:val="none" w:sz="0" w:space="0" w:color="auto"/>
                                        <w:right w:val="none" w:sz="0" w:space="0" w:color="auto"/>
                                      </w:divBdr>
                                    </w:div>
                                    <w:div w:id="956251560">
                                      <w:marLeft w:val="0"/>
                                      <w:marRight w:val="0"/>
                                      <w:marTop w:val="0"/>
                                      <w:marBottom w:val="0"/>
                                      <w:divBdr>
                                        <w:top w:val="none" w:sz="0" w:space="0" w:color="auto"/>
                                        <w:left w:val="none" w:sz="0" w:space="0" w:color="auto"/>
                                        <w:bottom w:val="none" w:sz="0" w:space="0" w:color="auto"/>
                                        <w:right w:val="none" w:sz="0" w:space="0" w:color="auto"/>
                                      </w:divBdr>
                                    </w:div>
                                    <w:div w:id="731732584">
                                      <w:marLeft w:val="0"/>
                                      <w:marRight w:val="0"/>
                                      <w:marTop w:val="0"/>
                                      <w:marBottom w:val="0"/>
                                      <w:divBdr>
                                        <w:top w:val="none" w:sz="0" w:space="0" w:color="auto"/>
                                        <w:left w:val="none" w:sz="0" w:space="0" w:color="auto"/>
                                        <w:bottom w:val="none" w:sz="0" w:space="0" w:color="auto"/>
                                        <w:right w:val="none" w:sz="0" w:space="0" w:color="auto"/>
                                      </w:divBdr>
                                    </w:div>
                                    <w:div w:id="1861353907">
                                      <w:blockQuote w:val="1"/>
                                      <w:marLeft w:val="0"/>
                                      <w:marRight w:val="0"/>
                                      <w:marTop w:val="0"/>
                                      <w:marBottom w:val="0"/>
                                      <w:divBdr>
                                        <w:top w:val="none" w:sz="0" w:space="0" w:color="auto"/>
                                        <w:left w:val="none" w:sz="0" w:space="0" w:color="auto"/>
                                        <w:bottom w:val="none" w:sz="0" w:space="0" w:color="auto"/>
                                        <w:right w:val="none" w:sz="0" w:space="0" w:color="auto"/>
                                      </w:divBdr>
                                    </w:div>
                                    <w:div w:id="1204059004">
                                      <w:marLeft w:val="0"/>
                                      <w:marRight w:val="0"/>
                                      <w:marTop w:val="0"/>
                                      <w:marBottom w:val="0"/>
                                      <w:divBdr>
                                        <w:top w:val="none" w:sz="0" w:space="0" w:color="auto"/>
                                        <w:left w:val="none" w:sz="0" w:space="0" w:color="auto"/>
                                        <w:bottom w:val="none" w:sz="0" w:space="0" w:color="auto"/>
                                        <w:right w:val="none" w:sz="0" w:space="0" w:color="auto"/>
                                      </w:divBdr>
                                    </w:div>
                                    <w:div w:id="16385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downloads" TargetMode="External"/><Relationship Id="rId13" Type="http://schemas.openxmlformats.org/officeDocument/2006/relationships/image" Target="media/image1.png"/><Relationship Id="rId18" Type="http://schemas.openxmlformats.org/officeDocument/2006/relationships/hyperlink" Target="https://github.com/GeekTrainer/help-desk-bot-lab/blob/develop/CSharp/images/exercise2-full-conversation-2.png"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github.com/GeekTrainer/help-desk-bot-lab/blob/develop/CSharp/images/exercise2-emulator-adaptivecards.png" TargetMode="External"/><Relationship Id="rId7" Type="http://schemas.openxmlformats.org/officeDocument/2006/relationships/hyperlink" Target="https://github.com/GeekTrainer/help-desk-bot-lab/blob/develop/CSharp/exercise2-TicketSubmissionDialog" TargetMode="External"/><Relationship Id="rId12" Type="http://schemas.openxmlformats.org/officeDocument/2006/relationships/hyperlink" Target="https://github.com/GeekTrainer/help-desk-bot-lab/blob/develop/CSharp/images/exercise2-dialog.png"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GeekTrainer/help-desk-bot-lab/blob/develop/CSharp/images/exercise2-full-conversation-1.png" TargetMode="External"/><Relationship Id="rId20" Type="http://schemas.openxmlformats.org/officeDocument/2006/relationships/hyperlink" Target="http://adaptivecards.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bot-framework/dotnet/bot-builder-dotnet-manage-conversation-flow" TargetMode="External"/><Relationship Id="rId24" Type="http://schemas.openxmlformats.org/officeDocument/2006/relationships/hyperlink" Target="https://docs.microsoft.com/en-us/bot-framework/nodejs/bot-builder-nodejs-send-typing-indicator"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docs.microsoft.com/en-us/bot-framework/nodejs/bot-builder-nodejs-handle-conversation-events" TargetMode="External"/><Relationship Id="rId10" Type="http://schemas.openxmlformats.org/officeDocument/2006/relationships/hyperlink" Target="https://github.com/GeekTrainer/help-desk-bot-lab/blob/develop/CSharp/exercise1-EchoBot"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mulator.botframework.com/" TargetMode="External"/><Relationship Id="rId14" Type="http://schemas.openxmlformats.org/officeDocument/2006/relationships/hyperlink" Target="https://github.com/GeekTrainer/help-desk-bot-lab/blob/develop/CSharp/images/exercise2-start-new.png"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MS Mincho"/>
        <a:cs typeface=""/>
      </a:majorFont>
      <a:minorFont>
        <a:latin typeface="Century"/>
        <a:ea typeface="MS Mincho"/>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1759</Words>
  <Characters>10029</Characters>
  <Application>Microsoft Office Word</Application>
  <DocSecurity>0</DocSecurity>
  <Lines>83</Lines>
  <Paragraphs>23</Paragraphs>
  <ScaleCrop>false</ScaleCrop>
  <HeadingPairs>
    <vt:vector size="2" baseType="variant">
      <vt:variant>
        <vt:lpstr>タイトル</vt:lpstr>
      </vt:variant>
      <vt:variant>
        <vt:i4>1</vt:i4>
      </vt:variant>
    </vt:vector>
  </HeadingPairs>
  <TitlesOfParts>
    <vt:vector size="1" baseType="lpstr">
      <vt:lpstr/>
    </vt:vector>
  </TitlesOfParts>
  <Company>SunFlare</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SunFlare User</dc:creator>
  <cp:lastModifiedBy>Ayako Omori</cp:lastModifiedBy>
  <cp:revision>13</cp:revision>
  <dcterms:created xsi:type="dcterms:W3CDTF">2017-06-21T08:34:00Z</dcterms:created>
  <dcterms:modified xsi:type="dcterms:W3CDTF">2017-06-26T00:47:00Z</dcterms:modified>
</cp:coreProperties>
</file>